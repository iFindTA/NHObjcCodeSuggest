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CFF98B" w14:textId="77777777" w:rsidR="00CD330A" w:rsidRDefault="00CD330A" w:rsidP="00CD330A">
      <w:pPr>
        <w:jc w:val="center"/>
        <w:rPr>
          <w:b/>
          <w:sz w:val="44"/>
          <w:szCs w:val="44"/>
        </w:rPr>
      </w:pPr>
      <w:r>
        <w:rPr>
          <w:rFonts w:hint="eastAsia"/>
          <w:b/>
          <w:sz w:val="44"/>
          <w:szCs w:val="44"/>
        </w:rPr>
        <w:t>Pull Bears</w:t>
      </w:r>
      <w:r>
        <w:rPr>
          <w:rFonts w:hint="eastAsia"/>
          <w:b/>
          <w:sz w:val="44"/>
          <w:szCs w:val="44"/>
        </w:rPr>
        <w:t>技术文档</w:t>
      </w:r>
    </w:p>
    <w:p w14:paraId="52A5358B" w14:textId="6E7B318A" w:rsidR="00CD330A" w:rsidRPr="00FD0ECA" w:rsidRDefault="00CD330A" w:rsidP="00CD330A">
      <w:pPr>
        <w:jc w:val="center"/>
      </w:pPr>
      <w:r>
        <w:rPr>
          <w:rFonts w:hint="eastAsia"/>
        </w:rPr>
        <w:t>－</w:t>
      </w:r>
      <w:r>
        <w:rPr>
          <w:rFonts w:hint="eastAsia"/>
          <w:b/>
        </w:rPr>
        <w:t>关于</w:t>
      </w:r>
      <w:r>
        <w:rPr>
          <w:rFonts w:hint="eastAsia"/>
          <w:b/>
        </w:rPr>
        <w:t>Objective</w:t>
      </w:r>
      <w:r w:rsidR="00EF5DE7">
        <w:rPr>
          <w:b/>
        </w:rPr>
        <w:t>-</w:t>
      </w:r>
      <w:r w:rsidR="00EF5DE7">
        <w:rPr>
          <w:rFonts w:hint="eastAsia"/>
          <w:b/>
        </w:rPr>
        <w:t>C</w:t>
      </w:r>
      <w:r>
        <w:rPr>
          <w:rFonts w:hint="eastAsia"/>
          <w:b/>
        </w:rPr>
        <w:t>编程规范的建议</w:t>
      </w:r>
    </w:p>
    <w:p w14:paraId="2703ECA4" w14:textId="77777777" w:rsidR="00CD330A" w:rsidRDefault="00CD330A" w:rsidP="00CD330A"/>
    <w:p w14:paraId="5C9A0C91" w14:textId="77777777" w:rsidR="00CD330A" w:rsidRDefault="00CD330A" w:rsidP="00CD330A">
      <w:pPr>
        <w:jc w:val="left"/>
      </w:pPr>
    </w:p>
    <w:p w14:paraId="1CE11156" w14:textId="77777777" w:rsidR="00CD330A" w:rsidRDefault="00CD330A" w:rsidP="00CD330A">
      <w:pPr>
        <w:jc w:val="left"/>
      </w:pPr>
    </w:p>
    <w:p w14:paraId="0162D0FC" w14:textId="77777777" w:rsidR="00CD330A" w:rsidRDefault="00CD330A" w:rsidP="00CD330A">
      <w:pPr>
        <w:jc w:val="left"/>
      </w:pPr>
    </w:p>
    <w:p w14:paraId="46F804A0" w14:textId="77777777" w:rsidR="00CD330A" w:rsidRDefault="00CD330A" w:rsidP="00CD330A">
      <w:pPr>
        <w:jc w:val="left"/>
      </w:pPr>
    </w:p>
    <w:p w14:paraId="33D646FE" w14:textId="77777777" w:rsidR="00CD330A" w:rsidRDefault="00CD330A" w:rsidP="00CD330A">
      <w:pPr>
        <w:jc w:val="left"/>
      </w:pPr>
    </w:p>
    <w:p w14:paraId="3E6E4D8C" w14:textId="77777777" w:rsidR="00CD330A" w:rsidRDefault="00CD330A" w:rsidP="00CD330A">
      <w:pPr>
        <w:jc w:val="left"/>
      </w:pPr>
    </w:p>
    <w:p w14:paraId="28A1D472" w14:textId="77777777" w:rsidR="00CD330A" w:rsidRDefault="00CD330A" w:rsidP="00CD330A">
      <w:pPr>
        <w:jc w:val="left"/>
      </w:pPr>
    </w:p>
    <w:p w14:paraId="635FD20F" w14:textId="77777777" w:rsidR="00CD330A" w:rsidRDefault="00CD330A" w:rsidP="00CD330A">
      <w:pPr>
        <w:jc w:val="left"/>
      </w:pPr>
    </w:p>
    <w:p w14:paraId="6E0A6F93" w14:textId="77777777" w:rsidR="00CD330A" w:rsidRPr="00DA415C" w:rsidRDefault="00CD330A" w:rsidP="00CD330A">
      <w:pPr>
        <w:jc w:val="left"/>
      </w:pPr>
    </w:p>
    <w:tbl>
      <w:tblPr>
        <w:tblStyle w:val="a3"/>
        <w:tblW w:w="0" w:type="auto"/>
        <w:tblLook w:val="04A0" w:firstRow="1" w:lastRow="0" w:firstColumn="1" w:lastColumn="0" w:noHBand="0" w:noVBand="1"/>
      </w:tblPr>
      <w:tblGrid>
        <w:gridCol w:w="1703"/>
        <w:gridCol w:w="1703"/>
        <w:gridCol w:w="1703"/>
        <w:gridCol w:w="1703"/>
        <w:gridCol w:w="1704"/>
      </w:tblGrid>
      <w:tr w:rsidR="00CD330A" w:rsidRPr="00EB7A4E" w14:paraId="4F81A28A" w14:textId="77777777" w:rsidTr="00585002">
        <w:tc>
          <w:tcPr>
            <w:tcW w:w="1703" w:type="dxa"/>
            <w:vAlign w:val="center"/>
          </w:tcPr>
          <w:p w14:paraId="21674A59"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日期</w:t>
            </w:r>
          </w:p>
        </w:tc>
        <w:tc>
          <w:tcPr>
            <w:tcW w:w="1703" w:type="dxa"/>
            <w:vAlign w:val="center"/>
          </w:tcPr>
          <w:p w14:paraId="129BFA32"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版本</w:t>
            </w:r>
          </w:p>
        </w:tc>
        <w:tc>
          <w:tcPr>
            <w:tcW w:w="1703" w:type="dxa"/>
            <w:vAlign w:val="center"/>
          </w:tcPr>
          <w:p w14:paraId="04DA1D0B" w14:textId="77777777" w:rsidR="00CD330A" w:rsidRPr="00EB7A4E" w:rsidRDefault="00CD330A" w:rsidP="00585002">
            <w:pPr>
              <w:jc w:val="center"/>
              <w:rPr>
                <w:sz w:val="28"/>
                <w:szCs w:val="28"/>
              </w:rPr>
            </w:pPr>
            <w:r w:rsidRPr="00EB7A4E">
              <w:rPr>
                <w:rFonts w:hint="eastAsia"/>
                <w:sz w:val="28"/>
                <w:szCs w:val="28"/>
              </w:rPr>
              <w:t>更新人</w:t>
            </w:r>
          </w:p>
        </w:tc>
        <w:tc>
          <w:tcPr>
            <w:tcW w:w="1703" w:type="dxa"/>
            <w:vAlign w:val="center"/>
          </w:tcPr>
          <w:p w14:paraId="3E98F069" w14:textId="77777777" w:rsidR="00CD330A" w:rsidRPr="00EB7A4E" w:rsidRDefault="00CD330A" w:rsidP="00585002">
            <w:pPr>
              <w:jc w:val="center"/>
              <w:rPr>
                <w:sz w:val="28"/>
                <w:szCs w:val="28"/>
              </w:rPr>
            </w:pPr>
            <w:r w:rsidRPr="00EB7A4E">
              <w:rPr>
                <w:rFonts w:hint="eastAsia"/>
                <w:sz w:val="28"/>
                <w:szCs w:val="28"/>
              </w:rPr>
              <w:t>更新</w:t>
            </w:r>
            <w:r w:rsidRPr="00EB7A4E">
              <w:rPr>
                <w:rFonts w:ascii="Damascus" w:hAnsi="Damascus" w:cs="Damascus" w:hint="eastAsia"/>
                <w:sz w:val="28"/>
                <w:szCs w:val="28"/>
              </w:rPr>
              <w:t>内容</w:t>
            </w:r>
          </w:p>
        </w:tc>
        <w:tc>
          <w:tcPr>
            <w:tcW w:w="1704" w:type="dxa"/>
            <w:vAlign w:val="center"/>
          </w:tcPr>
          <w:p w14:paraId="0C4BB594" w14:textId="77777777" w:rsidR="00CD330A" w:rsidRPr="00EB7A4E" w:rsidRDefault="00CD330A" w:rsidP="00585002">
            <w:pPr>
              <w:jc w:val="center"/>
              <w:rPr>
                <w:sz w:val="28"/>
                <w:szCs w:val="28"/>
              </w:rPr>
            </w:pPr>
            <w:r w:rsidRPr="00EB7A4E">
              <w:rPr>
                <w:rFonts w:hint="eastAsia"/>
                <w:sz w:val="28"/>
                <w:szCs w:val="28"/>
              </w:rPr>
              <w:t>审批人</w:t>
            </w:r>
          </w:p>
        </w:tc>
      </w:tr>
      <w:tr w:rsidR="00CD330A" w:rsidRPr="00EB7A4E" w14:paraId="61D740EB" w14:textId="77777777" w:rsidTr="00585002">
        <w:tc>
          <w:tcPr>
            <w:tcW w:w="1703" w:type="dxa"/>
            <w:vAlign w:val="center"/>
          </w:tcPr>
          <w:p w14:paraId="3B4575AE" w14:textId="34200489" w:rsidR="00CD330A" w:rsidRPr="00EB7A4E" w:rsidRDefault="00A27875" w:rsidP="00585002">
            <w:pPr>
              <w:jc w:val="center"/>
              <w:rPr>
                <w:sz w:val="28"/>
                <w:szCs w:val="28"/>
              </w:rPr>
            </w:pPr>
            <w:r>
              <w:rPr>
                <w:sz w:val="28"/>
                <w:szCs w:val="28"/>
              </w:rPr>
              <w:t>2015/8/3</w:t>
            </w:r>
          </w:p>
        </w:tc>
        <w:tc>
          <w:tcPr>
            <w:tcW w:w="1703" w:type="dxa"/>
            <w:vAlign w:val="center"/>
          </w:tcPr>
          <w:p w14:paraId="72C05D1D" w14:textId="77777777" w:rsidR="00CD330A" w:rsidRPr="00EB7A4E" w:rsidRDefault="00CD330A" w:rsidP="00585002">
            <w:pPr>
              <w:jc w:val="center"/>
              <w:rPr>
                <w:sz w:val="28"/>
                <w:szCs w:val="28"/>
              </w:rPr>
            </w:pPr>
            <w:r w:rsidRPr="00EB7A4E">
              <w:rPr>
                <w:rFonts w:hint="eastAsia"/>
                <w:sz w:val="28"/>
                <w:szCs w:val="28"/>
              </w:rPr>
              <w:t>1.0.0</w:t>
            </w:r>
          </w:p>
        </w:tc>
        <w:tc>
          <w:tcPr>
            <w:tcW w:w="1703" w:type="dxa"/>
            <w:vAlign w:val="center"/>
          </w:tcPr>
          <w:p w14:paraId="58C1179F" w14:textId="77777777" w:rsidR="00CD330A" w:rsidRPr="00EB7A4E" w:rsidRDefault="00CD330A" w:rsidP="00585002">
            <w:pPr>
              <w:jc w:val="center"/>
              <w:rPr>
                <w:sz w:val="28"/>
                <w:szCs w:val="28"/>
              </w:rPr>
            </w:pPr>
            <w:r w:rsidRPr="00EB7A4E">
              <w:rPr>
                <w:rFonts w:hint="eastAsia"/>
                <w:sz w:val="28"/>
                <w:szCs w:val="28"/>
              </w:rPr>
              <w:t>胡家驹</w:t>
            </w:r>
          </w:p>
        </w:tc>
        <w:tc>
          <w:tcPr>
            <w:tcW w:w="1703" w:type="dxa"/>
            <w:vAlign w:val="center"/>
          </w:tcPr>
          <w:p w14:paraId="02B412CC" w14:textId="77777777" w:rsidR="00CD330A" w:rsidRPr="00EB7A4E" w:rsidRDefault="00CD330A" w:rsidP="00585002">
            <w:pPr>
              <w:jc w:val="center"/>
              <w:rPr>
                <w:sz w:val="28"/>
                <w:szCs w:val="28"/>
              </w:rPr>
            </w:pPr>
            <w:r w:rsidRPr="00EB7A4E">
              <w:rPr>
                <w:rFonts w:hint="eastAsia"/>
                <w:sz w:val="28"/>
                <w:szCs w:val="28"/>
              </w:rPr>
              <w:t>新建</w:t>
            </w:r>
          </w:p>
        </w:tc>
        <w:tc>
          <w:tcPr>
            <w:tcW w:w="1704" w:type="dxa"/>
            <w:vAlign w:val="center"/>
          </w:tcPr>
          <w:p w14:paraId="5141BC07" w14:textId="77777777" w:rsidR="00CD330A" w:rsidRPr="00EB7A4E" w:rsidRDefault="00CD330A" w:rsidP="00585002">
            <w:pPr>
              <w:jc w:val="center"/>
              <w:rPr>
                <w:sz w:val="28"/>
                <w:szCs w:val="28"/>
              </w:rPr>
            </w:pPr>
          </w:p>
        </w:tc>
      </w:tr>
      <w:tr w:rsidR="00CD330A" w:rsidRPr="00EB7A4E" w14:paraId="700C6E0E" w14:textId="77777777" w:rsidTr="00585002">
        <w:tc>
          <w:tcPr>
            <w:tcW w:w="1703" w:type="dxa"/>
            <w:vAlign w:val="center"/>
          </w:tcPr>
          <w:p w14:paraId="19E26931" w14:textId="77777777" w:rsidR="00CD330A" w:rsidRPr="00EB7A4E" w:rsidRDefault="00CD330A" w:rsidP="00585002">
            <w:pPr>
              <w:jc w:val="center"/>
              <w:rPr>
                <w:sz w:val="28"/>
                <w:szCs w:val="28"/>
              </w:rPr>
            </w:pPr>
          </w:p>
        </w:tc>
        <w:tc>
          <w:tcPr>
            <w:tcW w:w="1703" w:type="dxa"/>
            <w:vAlign w:val="center"/>
          </w:tcPr>
          <w:p w14:paraId="1DEA2CE8" w14:textId="77777777" w:rsidR="00CD330A" w:rsidRPr="00EB7A4E" w:rsidRDefault="00CD330A" w:rsidP="00585002">
            <w:pPr>
              <w:jc w:val="center"/>
              <w:rPr>
                <w:sz w:val="28"/>
                <w:szCs w:val="28"/>
              </w:rPr>
            </w:pPr>
          </w:p>
        </w:tc>
        <w:tc>
          <w:tcPr>
            <w:tcW w:w="1703" w:type="dxa"/>
            <w:vAlign w:val="center"/>
          </w:tcPr>
          <w:p w14:paraId="3BC98B49" w14:textId="77777777" w:rsidR="00CD330A" w:rsidRPr="00EB7A4E" w:rsidRDefault="00CD330A" w:rsidP="00585002">
            <w:pPr>
              <w:jc w:val="center"/>
              <w:rPr>
                <w:sz w:val="28"/>
                <w:szCs w:val="28"/>
              </w:rPr>
            </w:pPr>
          </w:p>
        </w:tc>
        <w:tc>
          <w:tcPr>
            <w:tcW w:w="1703" w:type="dxa"/>
            <w:vAlign w:val="center"/>
          </w:tcPr>
          <w:p w14:paraId="3DF1428A" w14:textId="77777777" w:rsidR="00CD330A" w:rsidRPr="00EB7A4E" w:rsidRDefault="00CD330A" w:rsidP="00585002">
            <w:pPr>
              <w:jc w:val="center"/>
              <w:rPr>
                <w:sz w:val="28"/>
                <w:szCs w:val="28"/>
              </w:rPr>
            </w:pPr>
          </w:p>
        </w:tc>
        <w:tc>
          <w:tcPr>
            <w:tcW w:w="1704" w:type="dxa"/>
            <w:vAlign w:val="center"/>
          </w:tcPr>
          <w:p w14:paraId="6B928BDC" w14:textId="77777777" w:rsidR="00CD330A" w:rsidRPr="00EB7A4E" w:rsidRDefault="00CD330A" w:rsidP="00585002">
            <w:pPr>
              <w:jc w:val="center"/>
              <w:rPr>
                <w:sz w:val="28"/>
                <w:szCs w:val="28"/>
              </w:rPr>
            </w:pPr>
          </w:p>
        </w:tc>
      </w:tr>
    </w:tbl>
    <w:p w14:paraId="27E70819" w14:textId="77777777" w:rsidR="00CD330A" w:rsidRDefault="00CD330A" w:rsidP="00CD330A">
      <w:pPr>
        <w:jc w:val="left"/>
      </w:pPr>
    </w:p>
    <w:p w14:paraId="652E680B" w14:textId="77777777" w:rsidR="00CD330A" w:rsidRDefault="00CD330A" w:rsidP="00CD330A"/>
    <w:p w14:paraId="405A5A58" w14:textId="6675F88A" w:rsidR="00174BBC" w:rsidRDefault="00174BBC"/>
    <w:p w14:paraId="56CCBD45" w14:textId="77777777" w:rsidR="00174BBC" w:rsidRDefault="00174BBC">
      <w:pPr>
        <w:widowControl/>
        <w:jc w:val="left"/>
      </w:pPr>
      <w:r>
        <w:br w:type="page"/>
      </w:r>
    </w:p>
    <w:p w14:paraId="0BC503F2" w14:textId="77777777" w:rsidR="00174BBC" w:rsidRDefault="00174BBC" w:rsidP="00174BBC">
      <w:pPr>
        <w:pStyle w:val="1"/>
      </w:pPr>
      <w:bookmarkStart w:id="0" w:name="_Toc300236725"/>
      <w:r>
        <w:rPr>
          <w:rFonts w:hint="eastAsia"/>
        </w:rPr>
        <w:lastRenderedPageBreak/>
        <w:t>文档说明</w:t>
      </w:r>
      <w:bookmarkEnd w:id="0"/>
    </w:p>
    <w:p w14:paraId="03DA6350" w14:textId="3C88C224" w:rsidR="006C2182" w:rsidRPr="006C2182" w:rsidRDefault="006C2182" w:rsidP="006C2182">
      <w:pPr>
        <w:pStyle w:val="2"/>
      </w:pPr>
      <w:bookmarkStart w:id="1" w:name="_Toc300236726"/>
      <w:r>
        <w:rPr>
          <w:rFonts w:hint="eastAsia"/>
        </w:rPr>
        <w:t>背景介绍</w:t>
      </w:r>
      <w:bookmarkEnd w:id="1"/>
    </w:p>
    <w:p w14:paraId="590B5AFF" w14:textId="77777777" w:rsidR="006C2182" w:rsidRPr="008E333F" w:rsidRDefault="006C2182" w:rsidP="008E333F">
      <w:pPr>
        <w:widowControl/>
        <w:spacing w:before="100" w:beforeAutospacing="1" w:after="100" w:afterAutospacing="1"/>
        <w:ind w:firstLine="420"/>
        <w:jc w:val="left"/>
        <w:rPr>
          <w:sz w:val="28"/>
          <w:szCs w:val="28"/>
        </w:rPr>
      </w:pPr>
      <w:r w:rsidRPr="008E333F">
        <w:rPr>
          <w:sz w:val="28"/>
          <w:szCs w:val="28"/>
        </w:rPr>
        <w:t>Objective-C</w:t>
      </w:r>
      <w:r w:rsidRPr="008E333F">
        <w:rPr>
          <w:sz w:val="28"/>
          <w:szCs w:val="28"/>
        </w:rPr>
        <w:t>是一种动态的面向对象的语言，它是</w:t>
      </w:r>
      <w:r w:rsidRPr="008E333F">
        <w:rPr>
          <w:sz w:val="28"/>
          <w:szCs w:val="28"/>
        </w:rPr>
        <w:t>C</w:t>
      </w:r>
      <w:r w:rsidRPr="008E333F">
        <w:rPr>
          <w:sz w:val="28"/>
          <w:szCs w:val="28"/>
        </w:rPr>
        <w:t>的扩展。它被设计成具有易读易用的，支持复杂的面向对象设计的编程语言。它是</w:t>
      </w:r>
      <w:r w:rsidRPr="008E333F">
        <w:rPr>
          <w:sz w:val="28"/>
          <w:szCs w:val="28"/>
        </w:rPr>
        <w:t>Mac OS X</w:t>
      </w:r>
      <w:r w:rsidRPr="008E333F">
        <w:rPr>
          <w:sz w:val="28"/>
          <w:szCs w:val="28"/>
        </w:rPr>
        <w:t>以及</w:t>
      </w:r>
      <w:r w:rsidRPr="008E333F">
        <w:rPr>
          <w:sz w:val="28"/>
          <w:szCs w:val="28"/>
        </w:rPr>
        <w:t>iPhone</w:t>
      </w:r>
      <w:r w:rsidRPr="008E333F">
        <w:rPr>
          <w:sz w:val="28"/>
          <w:szCs w:val="28"/>
        </w:rPr>
        <w:t>的主要开发语言</w:t>
      </w:r>
    </w:p>
    <w:p w14:paraId="23AECC25" w14:textId="77777777" w:rsidR="006C2182" w:rsidRDefault="006C2182" w:rsidP="008E333F">
      <w:pPr>
        <w:widowControl/>
        <w:spacing w:before="100" w:beforeAutospacing="1" w:after="100" w:afterAutospacing="1"/>
        <w:ind w:firstLine="420"/>
        <w:jc w:val="left"/>
        <w:rPr>
          <w:sz w:val="28"/>
          <w:szCs w:val="28"/>
        </w:rPr>
      </w:pPr>
      <w:r w:rsidRPr="008E333F">
        <w:rPr>
          <w:sz w:val="28"/>
          <w:szCs w:val="28"/>
        </w:rPr>
        <w:t>Cocoa</w:t>
      </w:r>
      <w:r w:rsidRPr="008E333F">
        <w:rPr>
          <w:sz w:val="28"/>
          <w:szCs w:val="28"/>
        </w:rPr>
        <w:t>是</w:t>
      </w:r>
      <w:r w:rsidRPr="008E333F">
        <w:rPr>
          <w:sz w:val="28"/>
          <w:szCs w:val="28"/>
        </w:rPr>
        <w:t>Mac OS X</w:t>
      </w:r>
      <w:r w:rsidRPr="008E333F">
        <w:rPr>
          <w:sz w:val="28"/>
          <w:szCs w:val="28"/>
        </w:rPr>
        <w:t>的主要的应用程序框架。它由一组支持</w:t>
      </w:r>
      <w:r w:rsidRPr="008E333F">
        <w:rPr>
          <w:sz w:val="28"/>
          <w:szCs w:val="28"/>
        </w:rPr>
        <w:t>Mac OS X</w:t>
      </w:r>
      <w:r w:rsidRPr="008E333F">
        <w:rPr>
          <w:sz w:val="28"/>
          <w:szCs w:val="28"/>
        </w:rPr>
        <w:t>全部特性的，并可用于快速开发的</w:t>
      </w:r>
      <w:r w:rsidRPr="008E333F">
        <w:rPr>
          <w:sz w:val="28"/>
          <w:szCs w:val="28"/>
        </w:rPr>
        <w:t>Objective-C</w:t>
      </w:r>
      <w:r w:rsidRPr="008E333F">
        <w:rPr>
          <w:sz w:val="28"/>
          <w:szCs w:val="28"/>
        </w:rPr>
        <w:t>类构成。</w:t>
      </w:r>
    </w:p>
    <w:p w14:paraId="37D3CE75" w14:textId="2D77F698" w:rsidR="00AE4275" w:rsidRPr="00AE4275" w:rsidRDefault="00AE4275" w:rsidP="00AE4275">
      <w:pPr>
        <w:widowControl/>
        <w:jc w:val="left"/>
        <w:rPr>
          <w:rFonts w:ascii="宋体" w:hAnsi="宋体" w:cs="宋体"/>
          <w:kern w:val="0"/>
        </w:rPr>
      </w:pPr>
      <w:r>
        <w:rPr>
          <w:rFonts w:hint="eastAsia"/>
          <w:sz w:val="28"/>
          <w:szCs w:val="28"/>
        </w:rPr>
        <w:t>参考：</w:t>
      </w:r>
      <w:r>
        <w:rPr>
          <w:sz w:val="28"/>
          <w:szCs w:val="28"/>
        </w:rPr>
        <w:br/>
      </w:r>
      <w:r w:rsidRPr="00A16B12">
        <w:rPr>
          <w:rFonts w:ascii="宋体" w:hAnsi="Symbol" w:cs="宋体"/>
          <w:kern w:val="0"/>
        </w:rPr>
        <w:t></w:t>
      </w:r>
      <w:r w:rsidRPr="00A16B12">
        <w:rPr>
          <w:rFonts w:ascii="宋体" w:hAnsi="宋体" w:cs="宋体"/>
          <w:kern w:val="0"/>
        </w:rPr>
        <w:t xml:space="preserve">  </w:t>
      </w:r>
      <w:hyperlink r:id="rId9" w:history="1">
        <w:r w:rsidRPr="00AE4275">
          <w:rPr>
            <w:rStyle w:val="a6"/>
            <w:rFonts w:ascii="宋体" w:hAnsi="宋体" w:cs="宋体"/>
            <w:kern w:val="0"/>
          </w:rPr>
          <w:t>Apple's Cocoa Coding Guidelines</w:t>
        </w:r>
      </w:hyperlink>
      <w:r w:rsidRPr="00A16B12">
        <w:rPr>
          <w:rFonts w:ascii="宋体" w:hAnsi="宋体" w:cs="宋体"/>
          <w:kern w:val="0"/>
        </w:rPr>
        <w:t xml:space="preserve"> </w:t>
      </w:r>
    </w:p>
    <w:p w14:paraId="02E4A672" w14:textId="281872A7" w:rsidR="006C2182" w:rsidRPr="001D63CB" w:rsidRDefault="006C2182" w:rsidP="006C2182">
      <w:pPr>
        <w:pStyle w:val="2"/>
      </w:pPr>
      <w:bookmarkStart w:id="2" w:name="_Toc300236727"/>
      <w:r>
        <w:rPr>
          <w:rFonts w:hint="eastAsia"/>
        </w:rPr>
        <w:t>编写目的：</w:t>
      </w:r>
      <w:bookmarkEnd w:id="2"/>
    </w:p>
    <w:p w14:paraId="3FBF86F8" w14:textId="059D3DC3" w:rsidR="00585002" w:rsidRPr="00585002" w:rsidRDefault="00585002" w:rsidP="00585002">
      <w:pPr>
        <w:widowControl/>
        <w:spacing w:before="100" w:beforeAutospacing="1" w:after="100" w:afterAutospacing="1"/>
        <w:jc w:val="left"/>
        <w:rPr>
          <w:sz w:val="28"/>
          <w:szCs w:val="28"/>
        </w:rPr>
      </w:pPr>
      <w:r>
        <w:rPr>
          <w:rFonts w:hint="eastAsia"/>
          <w:sz w:val="28"/>
          <w:szCs w:val="28"/>
        </w:rPr>
        <w:tab/>
      </w:r>
      <w:r w:rsidRPr="00585002">
        <w:rPr>
          <w:sz w:val="28"/>
          <w:szCs w:val="28"/>
        </w:rPr>
        <w:t>本文档的目的在于为所有的</w:t>
      </w:r>
      <w:r w:rsidRPr="00585002">
        <w:rPr>
          <w:sz w:val="28"/>
          <w:szCs w:val="28"/>
        </w:rPr>
        <w:t>Mac OS X</w:t>
      </w:r>
      <w:r w:rsidR="00BD76F8">
        <w:rPr>
          <w:sz w:val="28"/>
          <w:szCs w:val="28"/>
        </w:rPr>
        <w:t>的代码编程</w:t>
      </w:r>
      <w:r w:rsidR="00BD76F8">
        <w:rPr>
          <w:rFonts w:hint="eastAsia"/>
          <w:sz w:val="28"/>
          <w:szCs w:val="28"/>
        </w:rPr>
        <w:t>提供参考建议</w:t>
      </w:r>
      <w:r w:rsidRPr="00585002">
        <w:rPr>
          <w:sz w:val="28"/>
          <w:szCs w:val="28"/>
        </w:rPr>
        <w:t>。</w:t>
      </w:r>
    </w:p>
    <w:p w14:paraId="2DEBEA36" w14:textId="5A1AC9E6" w:rsidR="00174BBC" w:rsidRDefault="00585002" w:rsidP="00BB00D0">
      <w:pPr>
        <w:widowControl/>
        <w:spacing w:before="100" w:beforeAutospacing="1" w:after="100" w:afterAutospacing="1"/>
        <w:ind w:firstLine="420"/>
        <w:jc w:val="left"/>
        <w:rPr>
          <w:sz w:val="28"/>
          <w:szCs w:val="28"/>
        </w:rPr>
      </w:pPr>
      <w:r w:rsidRPr="00585002">
        <w:rPr>
          <w:sz w:val="28"/>
          <w:szCs w:val="28"/>
        </w:rPr>
        <w:t>请注意，本指南不是</w:t>
      </w:r>
      <w:r w:rsidRPr="00585002">
        <w:rPr>
          <w:sz w:val="28"/>
          <w:szCs w:val="28"/>
        </w:rPr>
        <w:t>Objective-C</w:t>
      </w:r>
      <w:r w:rsidR="00937893">
        <w:rPr>
          <w:sz w:val="28"/>
          <w:szCs w:val="28"/>
        </w:rPr>
        <w:t>的教程。</w:t>
      </w:r>
      <w:r w:rsidR="00937893">
        <w:rPr>
          <w:rFonts w:hint="eastAsia"/>
          <w:sz w:val="28"/>
          <w:szCs w:val="28"/>
        </w:rPr>
        <w:t>在此</w:t>
      </w:r>
      <w:r w:rsidRPr="00585002">
        <w:rPr>
          <w:sz w:val="28"/>
          <w:szCs w:val="28"/>
        </w:rPr>
        <w:t>假定读者已经对</w:t>
      </w:r>
      <w:r w:rsidRPr="00585002">
        <w:rPr>
          <w:sz w:val="28"/>
          <w:szCs w:val="28"/>
        </w:rPr>
        <w:t>Objective-C</w:t>
      </w:r>
      <w:r w:rsidRPr="00585002">
        <w:rPr>
          <w:sz w:val="28"/>
          <w:szCs w:val="28"/>
        </w:rPr>
        <w:t>非常熟悉。如果你刚刚接触</w:t>
      </w:r>
      <w:r w:rsidRPr="00585002">
        <w:rPr>
          <w:sz w:val="28"/>
          <w:szCs w:val="28"/>
        </w:rPr>
        <w:t>Objective-C</w:t>
      </w:r>
      <w:r w:rsidRPr="00585002">
        <w:rPr>
          <w:sz w:val="28"/>
          <w:szCs w:val="28"/>
        </w:rPr>
        <w:t>或者需要提高，请阅读</w:t>
      </w:r>
      <w:r w:rsidR="00BB00D0">
        <w:rPr>
          <w:rFonts w:hint="eastAsia"/>
          <w:sz w:val="28"/>
          <w:szCs w:val="28"/>
        </w:rPr>
        <w:t>《</w:t>
      </w:r>
      <w:hyperlink r:id="rId10" w:history="1">
        <w:r w:rsidR="00BB00D0" w:rsidRPr="004943A3">
          <w:rPr>
            <w:rStyle w:val="a6"/>
            <w:sz w:val="28"/>
            <w:szCs w:val="28"/>
          </w:rPr>
          <w:t>The Objective-C Programming Language</w:t>
        </w:r>
      </w:hyperlink>
      <w:r w:rsidR="00BB00D0">
        <w:rPr>
          <w:rFonts w:hint="eastAsia"/>
          <w:sz w:val="28"/>
          <w:szCs w:val="28"/>
        </w:rPr>
        <w:t>》</w:t>
      </w:r>
      <w:r w:rsidRPr="00585002">
        <w:rPr>
          <w:sz w:val="28"/>
          <w:szCs w:val="28"/>
        </w:rPr>
        <w:t>。</w:t>
      </w:r>
    </w:p>
    <w:p w14:paraId="7C572858" w14:textId="7A89DEBB" w:rsidR="004B240B" w:rsidRPr="00EB7A4E" w:rsidRDefault="004B240B" w:rsidP="00BB00D0">
      <w:pPr>
        <w:widowControl/>
        <w:spacing w:before="100" w:beforeAutospacing="1" w:after="100" w:afterAutospacing="1"/>
        <w:ind w:firstLine="420"/>
        <w:jc w:val="left"/>
        <w:rPr>
          <w:sz w:val="28"/>
          <w:szCs w:val="28"/>
        </w:rPr>
      </w:pPr>
      <w:r>
        <w:rPr>
          <w:rFonts w:hint="eastAsia"/>
          <w:sz w:val="28"/>
          <w:szCs w:val="28"/>
        </w:rPr>
        <w:t>由于项目组成员之间性格、编程风格、书写习惯等各方面的差异，可能会给第三者阅读代码增加困难，鉴于此特编写此文档，为增加代码可读性、降低项目中使用同一开发语言者相互之间理解难度提供几点建议。</w:t>
      </w:r>
    </w:p>
    <w:p w14:paraId="4E84D2A3" w14:textId="4CF33ED1" w:rsidR="00174BBC" w:rsidRDefault="00174BBC" w:rsidP="00174BBC">
      <w:pPr>
        <w:pStyle w:val="2"/>
      </w:pPr>
      <w:bookmarkStart w:id="3" w:name="_Toc300236728"/>
      <w:r>
        <w:rPr>
          <w:rFonts w:hint="eastAsia"/>
        </w:rPr>
        <w:t>适用范围：</w:t>
      </w:r>
      <w:bookmarkEnd w:id="3"/>
    </w:p>
    <w:p w14:paraId="5BF7F46A" w14:textId="42A75117" w:rsidR="00E15F7C" w:rsidRPr="001A7FD9" w:rsidRDefault="00174BBC" w:rsidP="005E53C4">
      <w:pPr>
        <w:ind w:firstLine="420"/>
        <w:rPr>
          <w:sz w:val="28"/>
          <w:szCs w:val="28"/>
        </w:rPr>
      </w:pPr>
      <w:r w:rsidRPr="00D25584">
        <w:rPr>
          <w:rFonts w:hint="eastAsia"/>
          <w:sz w:val="28"/>
          <w:szCs w:val="28"/>
        </w:rPr>
        <w:t>本文档描述的内容适用于</w:t>
      </w:r>
      <w:r w:rsidR="00EF5DE7">
        <w:rPr>
          <w:rFonts w:hint="eastAsia"/>
          <w:sz w:val="28"/>
          <w:szCs w:val="28"/>
        </w:rPr>
        <w:t>使用</w:t>
      </w:r>
      <w:r w:rsidR="00EF5DE7">
        <w:rPr>
          <w:rFonts w:hint="eastAsia"/>
          <w:sz w:val="28"/>
          <w:szCs w:val="28"/>
        </w:rPr>
        <w:t>Objective</w:t>
      </w:r>
      <w:r w:rsidR="00EF5DE7">
        <w:rPr>
          <w:rFonts w:hint="eastAsia"/>
          <w:sz w:val="28"/>
          <w:szCs w:val="28"/>
        </w:rPr>
        <w:t>－</w:t>
      </w:r>
      <w:r w:rsidR="00EF5DE7">
        <w:rPr>
          <w:rFonts w:hint="eastAsia"/>
          <w:sz w:val="28"/>
          <w:szCs w:val="28"/>
        </w:rPr>
        <w:t>C</w:t>
      </w:r>
      <w:r w:rsidR="00EF5DE7">
        <w:rPr>
          <w:rFonts w:hint="eastAsia"/>
          <w:sz w:val="28"/>
          <w:szCs w:val="28"/>
        </w:rPr>
        <w:t>作为</w:t>
      </w:r>
      <w:r>
        <w:rPr>
          <w:rFonts w:hint="eastAsia"/>
          <w:sz w:val="28"/>
          <w:szCs w:val="28"/>
        </w:rPr>
        <w:t>开发</w:t>
      </w:r>
      <w:r w:rsidR="008C2A0C">
        <w:rPr>
          <w:rFonts w:hint="eastAsia"/>
          <w:sz w:val="28"/>
          <w:szCs w:val="28"/>
        </w:rPr>
        <w:t>语言或需要相关编程借鉴</w:t>
      </w:r>
      <w:r w:rsidR="00EF5DE7">
        <w:rPr>
          <w:rFonts w:hint="eastAsia"/>
          <w:sz w:val="28"/>
          <w:szCs w:val="28"/>
        </w:rPr>
        <w:t>的相关人员</w:t>
      </w:r>
      <w:r w:rsidRPr="003A5FC1">
        <w:rPr>
          <w:rFonts w:hint="eastAsia"/>
          <w:sz w:val="28"/>
          <w:szCs w:val="28"/>
        </w:rPr>
        <w:t>。</w:t>
      </w:r>
    </w:p>
    <w:p w14:paraId="4B955F86" w14:textId="1FE7CB95" w:rsidR="00E15F7C" w:rsidRDefault="00E15F7C">
      <w:pPr>
        <w:widowControl/>
        <w:jc w:val="left"/>
      </w:pPr>
    </w:p>
    <w:p w14:paraId="75C3D11F" w14:textId="77777777" w:rsidR="00E15F7C" w:rsidRDefault="00E15F7C">
      <w:pPr>
        <w:widowControl/>
        <w:jc w:val="left"/>
      </w:pPr>
    </w:p>
    <w:p w14:paraId="743A965C" w14:textId="77777777" w:rsidR="00E15F7C" w:rsidRDefault="00E15F7C">
      <w:pPr>
        <w:widowControl/>
        <w:jc w:val="left"/>
      </w:pPr>
    </w:p>
    <w:p w14:paraId="06A72A42" w14:textId="77777777" w:rsidR="00E15F7C" w:rsidRDefault="00E15F7C">
      <w:pPr>
        <w:widowControl/>
        <w:jc w:val="left"/>
      </w:pPr>
    </w:p>
    <w:p w14:paraId="560CC991" w14:textId="77777777" w:rsidR="00E15F7C" w:rsidRDefault="00E15F7C">
      <w:pPr>
        <w:widowControl/>
        <w:jc w:val="left"/>
      </w:pPr>
    </w:p>
    <w:p w14:paraId="439DA43B" w14:textId="77777777" w:rsidR="00E15F7C" w:rsidRDefault="00E15F7C">
      <w:pPr>
        <w:widowControl/>
        <w:jc w:val="left"/>
      </w:pPr>
    </w:p>
    <w:p w14:paraId="11B23C22" w14:textId="77777777" w:rsidR="00E15F7C" w:rsidRDefault="00E15F7C">
      <w:pPr>
        <w:widowControl/>
        <w:jc w:val="left"/>
      </w:pPr>
    </w:p>
    <w:p w14:paraId="1A79DFB5" w14:textId="77777777" w:rsidR="00E15F7C" w:rsidRDefault="00E15F7C" w:rsidP="00E15F7C">
      <w:pPr>
        <w:widowControl/>
      </w:pPr>
      <w:r>
        <w:br w:type="page"/>
      </w:r>
    </w:p>
    <w:sdt>
      <w:sdtPr>
        <w:rPr>
          <w:rFonts w:asciiTheme="minorHAnsi" w:eastAsiaTheme="minorEastAsia" w:hAnsiTheme="minorHAnsi" w:cstheme="minorBidi"/>
          <w:b w:val="0"/>
          <w:bCs w:val="0"/>
          <w:color w:val="auto"/>
          <w:kern w:val="2"/>
          <w:sz w:val="24"/>
          <w:szCs w:val="24"/>
          <w:lang w:val="zh-CN"/>
        </w:rPr>
        <w:id w:val="1605295561"/>
        <w:docPartObj>
          <w:docPartGallery w:val="Table of Contents"/>
          <w:docPartUnique/>
        </w:docPartObj>
      </w:sdtPr>
      <w:sdtEndPr>
        <w:rPr>
          <w:noProof/>
          <w:lang w:val="en-US"/>
        </w:rPr>
      </w:sdtEndPr>
      <w:sdtContent>
        <w:p w14:paraId="3D5726B7" w14:textId="7FAD20FB" w:rsidR="009964B0" w:rsidRDefault="009964B0">
          <w:pPr>
            <w:pStyle w:val="TOC"/>
          </w:pPr>
          <w:r>
            <w:rPr>
              <w:lang w:val="zh-CN"/>
            </w:rPr>
            <w:t>目录</w:t>
          </w:r>
        </w:p>
        <w:p w14:paraId="06423105" w14:textId="77777777" w:rsidR="00777B4E" w:rsidRDefault="009964B0">
          <w:pPr>
            <w:pStyle w:val="11"/>
            <w:tabs>
              <w:tab w:val="right" w:pos="8296"/>
            </w:tabs>
            <w:rPr>
              <w:b w:val="0"/>
              <w:noProof/>
              <w:sz w:val="24"/>
              <w:szCs w:val="24"/>
            </w:rPr>
          </w:pPr>
          <w:r>
            <w:rPr>
              <w:b w:val="0"/>
            </w:rPr>
            <w:fldChar w:fldCharType="begin"/>
          </w:r>
          <w:r>
            <w:instrText>TOC \o "1-3" \h \z \u</w:instrText>
          </w:r>
          <w:r>
            <w:rPr>
              <w:b w:val="0"/>
            </w:rPr>
            <w:fldChar w:fldCharType="separate"/>
          </w:r>
          <w:r w:rsidR="00777B4E">
            <w:rPr>
              <w:rFonts w:hint="eastAsia"/>
              <w:noProof/>
            </w:rPr>
            <w:t>文档说明</w:t>
          </w:r>
          <w:r w:rsidR="00777B4E">
            <w:rPr>
              <w:noProof/>
            </w:rPr>
            <w:tab/>
          </w:r>
          <w:r w:rsidR="00777B4E">
            <w:rPr>
              <w:noProof/>
            </w:rPr>
            <w:fldChar w:fldCharType="begin"/>
          </w:r>
          <w:r w:rsidR="00777B4E">
            <w:rPr>
              <w:noProof/>
            </w:rPr>
            <w:instrText xml:space="preserve"> PAGEREF _Toc300236725 \h </w:instrText>
          </w:r>
          <w:r w:rsidR="00777B4E">
            <w:rPr>
              <w:noProof/>
            </w:rPr>
          </w:r>
          <w:r w:rsidR="00777B4E">
            <w:rPr>
              <w:noProof/>
            </w:rPr>
            <w:fldChar w:fldCharType="separate"/>
          </w:r>
          <w:r w:rsidR="00777B4E">
            <w:rPr>
              <w:noProof/>
            </w:rPr>
            <w:t>2</w:t>
          </w:r>
          <w:r w:rsidR="00777B4E">
            <w:rPr>
              <w:noProof/>
            </w:rPr>
            <w:fldChar w:fldCharType="end"/>
          </w:r>
        </w:p>
        <w:p w14:paraId="345F4B15" w14:textId="77777777" w:rsidR="00777B4E" w:rsidRDefault="00777B4E">
          <w:pPr>
            <w:pStyle w:val="21"/>
            <w:tabs>
              <w:tab w:val="right" w:pos="8296"/>
            </w:tabs>
            <w:rPr>
              <w:i w:val="0"/>
              <w:noProof/>
              <w:sz w:val="24"/>
              <w:szCs w:val="24"/>
            </w:rPr>
          </w:pPr>
          <w:r>
            <w:rPr>
              <w:rFonts w:hint="eastAsia"/>
              <w:noProof/>
            </w:rPr>
            <w:t>背景介绍</w:t>
          </w:r>
          <w:r>
            <w:rPr>
              <w:noProof/>
            </w:rPr>
            <w:tab/>
          </w:r>
          <w:r>
            <w:rPr>
              <w:noProof/>
            </w:rPr>
            <w:fldChar w:fldCharType="begin"/>
          </w:r>
          <w:r>
            <w:rPr>
              <w:noProof/>
            </w:rPr>
            <w:instrText xml:space="preserve"> PAGEREF _Toc300236726 \h </w:instrText>
          </w:r>
          <w:r>
            <w:rPr>
              <w:noProof/>
            </w:rPr>
          </w:r>
          <w:r>
            <w:rPr>
              <w:noProof/>
            </w:rPr>
            <w:fldChar w:fldCharType="separate"/>
          </w:r>
          <w:r>
            <w:rPr>
              <w:noProof/>
            </w:rPr>
            <w:t>2</w:t>
          </w:r>
          <w:r>
            <w:rPr>
              <w:noProof/>
            </w:rPr>
            <w:fldChar w:fldCharType="end"/>
          </w:r>
        </w:p>
        <w:p w14:paraId="46D03C4B" w14:textId="77777777" w:rsidR="00777B4E" w:rsidRDefault="00777B4E">
          <w:pPr>
            <w:pStyle w:val="21"/>
            <w:tabs>
              <w:tab w:val="right" w:pos="8296"/>
            </w:tabs>
            <w:rPr>
              <w:i w:val="0"/>
              <w:noProof/>
              <w:sz w:val="24"/>
              <w:szCs w:val="24"/>
            </w:rPr>
          </w:pPr>
          <w:r>
            <w:rPr>
              <w:rFonts w:hint="eastAsia"/>
              <w:noProof/>
            </w:rPr>
            <w:t>编写目的：</w:t>
          </w:r>
          <w:r>
            <w:rPr>
              <w:noProof/>
            </w:rPr>
            <w:tab/>
          </w:r>
          <w:r>
            <w:rPr>
              <w:noProof/>
            </w:rPr>
            <w:fldChar w:fldCharType="begin"/>
          </w:r>
          <w:r>
            <w:rPr>
              <w:noProof/>
            </w:rPr>
            <w:instrText xml:space="preserve"> PAGEREF _Toc300236727 \h </w:instrText>
          </w:r>
          <w:r>
            <w:rPr>
              <w:noProof/>
            </w:rPr>
          </w:r>
          <w:r>
            <w:rPr>
              <w:noProof/>
            </w:rPr>
            <w:fldChar w:fldCharType="separate"/>
          </w:r>
          <w:r>
            <w:rPr>
              <w:noProof/>
            </w:rPr>
            <w:t>2</w:t>
          </w:r>
          <w:r>
            <w:rPr>
              <w:noProof/>
            </w:rPr>
            <w:fldChar w:fldCharType="end"/>
          </w:r>
        </w:p>
        <w:p w14:paraId="3DA5F704" w14:textId="77777777" w:rsidR="00777B4E" w:rsidRDefault="00777B4E">
          <w:pPr>
            <w:pStyle w:val="21"/>
            <w:tabs>
              <w:tab w:val="right" w:pos="8296"/>
            </w:tabs>
            <w:rPr>
              <w:i w:val="0"/>
              <w:noProof/>
              <w:sz w:val="24"/>
              <w:szCs w:val="24"/>
            </w:rPr>
          </w:pPr>
          <w:r>
            <w:rPr>
              <w:rFonts w:hint="eastAsia"/>
              <w:noProof/>
            </w:rPr>
            <w:t>适用范围：</w:t>
          </w:r>
          <w:r>
            <w:rPr>
              <w:noProof/>
            </w:rPr>
            <w:tab/>
          </w:r>
          <w:r>
            <w:rPr>
              <w:noProof/>
            </w:rPr>
            <w:fldChar w:fldCharType="begin"/>
          </w:r>
          <w:r>
            <w:rPr>
              <w:noProof/>
            </w:rPr>
            <w:instrText xml:space="preserve"> PAGEREF _Toc300236728 \h </w:instrText>
          </w:r>
          <w:r>
            <w:rPr>
              <w:noProof/>
            </w:rPr>
          </w:r>
          <w:r>
            <w:rPr>
              <w:noProof/>
            </w:rPr>
            <w:fldChar w:fldCharType="separate"/>
          </w:r>
          <w:r>
            <w:rPr>
              <w:noProof/>
            </w:rPr>
            <w:t>3</w:t>
          </w:r>
          <w:r>
            <w:rPr>
              <w:noProof/>
            </w:rPr>
            <w:fldChar w:fldCharType="end"/>
          </w:r>
        </w:p>
        <w:p w14:paraId="23023244" w14:textId="77777777" w:rsidR="00777B4E" w:rsidRDefault="00777B4E">
          <w:pPr>
            <w:pStyle w:val="11"/>
            <w:tabs>
              <w:tab w:val="right" w:pos="8296"/>
            </w:tabs>
            <w:rPr>
              <w:b w:val="0"/>
              <w:noProof/>
              <w:sz w:val="24"/>
              <w:szCs w:val="24"/>
            </w:rPr>
          </w:pPr>
          <w:r>
            <w:rPr>
              <w:rFonts w:hint="eastAsia"/>
              <w:noProof/>
            </w:rPr>
            <w:t>文档内容</w:t>
          </w:r>
          <w:r>
            <w:rPr>
              <w:noProof/>
            </w:rPr>
            <w:tab/>
          </w:r>
          <w:r>
            <w:rPr>
              <w:noProof/>
            </w:rPr>
            <w:fldChar w:fldCharType="begin"/>
          </w:r>
          <w:r>
            <w:rPr>
              <w:noProof/>
            </w:rPr>
            <w:instrText xml:space="preserve"> PAGEREF _Toc300236729 \h </w:instrText>
          </w:r>
          <w:r>
            <w:rPr>
              <w:noProof/>
            </w:rPr>
          </w:r>
          <w:r>
            <w:rPr>
              <w:noProof/>
            </w:rPr>
            <w:fldChar w:fldCharType="separate"/>
          </w:r>
          <w:r>
            <w:rPr>
              <w:noProof/>
            </w:rPr>
            <w:t>6</w:t>
          </w:r>
          <w:r>
            <w:rPr>
              <w:noProof/>
            </w:rPr>
            <w:fldChar w:fldCharType="end"/>
          </w:r>
        </w:p>
        <w:p w14:paraId="264F1E11" w14:textId="77777777" w:rsidR="00777B4E" w:rsidRDefault="00777B4E">
          <w:pPr>
            <w:pStyle w:val="21"/>
            <w:tabs>
              <w:tab w:val="right" w:pos="8296"/>
            </w:tabs>
            <w:rPr>
              <w:i w:val="0"/>
              <w:noProof/>
              <w:sz w:val="24"/>
              <w:szCs w:val="24"/>
            </w:rPr>
          </w:pPr>
          <w:r>
            <w:rPr>
              <w:noProof/>
            </w:rPr>
            <w:t>Xcode</w:t>
          </w:r>
          <w:r>
            <w:rPr>
              <w:rFonts w:hint="eastAsia"/>
              <w:noProof/>
            </w:rPr>
            <w:t>文档结构</w:t>
          </w:r>
          <w:r>
            <w:rPr>
              <w:noProof/>
            </w:rPr>
            <w:tab/>
          </w:r>
          <w:r>
            <w:rPr>
              <w:noProof/>
            </w:rPr>
            <w:fldChar w:fldCharType="begin"/>
          </w:r>
          <w:r>
            <w:rPr>
              <w:noProof/>
            </w:rPr>
            <w:instrText xml:space="preserve"> PAGEREF _Toc300236730 \h </w:instrText>
          </w:r>
          <w:r>
            <w:rPr>
              <w:noProof/>
            </w:rPr>
          </w:r>
          <w:r>
            <w:rPr>
              <w:noProof/>
            </w:rPr>
            <w:fldChar w:fldCharType="separate"/>
          </w:r>
          <w:r>
            <w:rPr>
              <w:noProof/>
            </w:rPr>
            <w:t>6</w:t>
          </w:r>
          <w:r>
            <w:rPr>
              <w:noProof/>
            </w:rPr>
            <w:fldChar w:fldCharType="end"/>
          </w:r>
        </w:p>
        <w:p w14:paraId="444130F7" w14:textId="77777777" w:rsidR="00777B4E" w:rsidRDefault="00777B4E">
          <w:pPr>
            <w:pStyle w:val="21"/>
            <w:tabs>
              <w:tab w:val="right" w:pos="8296"/>
            </w:tabs>
            <w:rPr>
              <w:i w:val="0"/>
              <w:noProof/>
              <w:sz w:val="24"/>
              <w:szCs w:val="24"/>
            </w:rPr>
          </w:pPr>
          <w:r>
            <w:rPr>
              <w:noProof/>
            </w:rPr>
            <w:t>Xcode</w:t>
          </w:r>
          <w:r>
            <w:rPr>
              <w:rFonts w:hint="eastAsia"/>
              <w:noProof/>
            </w:rPr>
            <w:t>配置</w:t>
          </w:r>
          <w:r>
            <w:rPr>
              <w:noProof/>
            </w:rPr>
            <w:tab/>
          </w:r>
          <w:r>
            <w:rPr>
              <w:noProof/>
            </w:rPr>
            <w:fldChar w:fldCharType="begin"/>
          </w:r>
          <w:r>
            <w:rPr>
              <w:noProof/>
            </w:rPr>
            <w:instrText xml:space="preserve"> PAGEREF _Toc300236731 \h </w:instrText>
          </w:r>
          <w:r>
            <w:rPr>
              <w:noProof/>
            </w:rPr>
          </w:r>
          <w:r>
            <w:rPr>
              <w:noProof/>
            </w:rPr>
            <w:fldChar w:fldCharType="separate"/>
          </w:r>
          <w:r>
            <w:rPr>
              <w:noProof/>
            </w:rPr>
            <w:t>7</w:t>
          </w:r>
          <w:r>
            <w:rPr>
              <w:noProof/>
            </w:rPr>
            <w:fldChar w:fldCharType="end"/>
          </w:r>
        </w:p>
        <w:p w14:paraId="140055D1" w14:textId="77777777" w:rsidR="00777B4E" w:rsidRDefault="00777B4E">
          <w:pPr>
            <w:pStyle w:val="21"/>
            <w:tabs>
              <w:tab w:val="right" w:pos="8296"/>
            </w:tabs>
            <w:rPr>
              <w:i w:val="0"/>
              <w:noProof/>
              <w:sz w:val="24"/>
              <w:szCs w:val="24"/>
            </w:rPr>
          </w:pPr>
          <w:r>
            <w:rPr>
              <w:rFonts w:hint="eastAsia"/>
              <w:noProof/>
            </w:rPr>
            <w:t>空格与格式</w:t>
          </w:r>
          <w:r>
            <w:rPr>
              <w:noProof/>
            </w:rPr>
            <w:tab/>
          </w:r>
          <w:r>
            <w:rPr>
              <w:noProof/>
            </w:rPr>
            <w:fldChar w:fldCharType="begin"/>
          </w:r>
          <w:r>
            <w:rPr>
              <w:noProof/>
            </w:rPr>
            <w:instrText xml:space="preserve"> PAGEREF _Toc300236732 \h </w:instrText>
          </w:r>
          <w:r>
            <w:rPr>
              <w:noProof/>
            </w:rPr>
          </w:r>
          <w:r>
            <w:rPr>
              <w:noProof/>
            </w:rPr>
            <w:fldChar w:fldCharType="separate"/>
          </w:r>
          <w:r>
            <w:rPr>
              <w:noProof/>
            </w:rPr>
            <w:t>8</w:t>
          </w:r>
          <w:r>
            <w:rPr>
              <w:noProof/>
            </w:rPr>
            <w:fldChar w:fldCharType="end"/>
          </w:r>
        </w:p>
        <w:p w14:paraId="6BE8DD7C" w14:textId="77777777" w:rsidR="00777B4E" w:rsidRDefault="00777B4E">
          <w:pPr>
            <w:pStyle w:val="31"/>
            <w:tabs>
              <w:tab w:val="right" w:pos="8296"/>
            </w:tabs>
            <w:rPr>
              <w:noProof/>
              <w:sz w:val="24"/>
              <w:szCs w:val="24"/>
            </w:rPr>
          </w:pPr>
          <w:r>
            <w:rPr>
              <w:rFonts w:hint="eastAsia"/>
              <w:noProof/>
            </w:rPr>
            <w:t>空格与制表符</w:t>
          </w:r>
          <w:r>
            <w:rPr>
              <w:noProof/>
            </w:rPr>
            <w:tab/>
          </w:r>
          <w:r>
            <w:rPr>
              <w:noProof/>
            </w:rPr>
            <w:fldChar w:fldCharType="begin"/>
          </w:r>
          <w:r>
            <w:rPr>
              <w:noProof/>
            </w:rPr>
            <w:instrText xml:space="preserve"> PAGEREF _Toc300236733 \h </w:instrText>
          </w:r>
          <w:r>
            <w:rPr>
              <w:noProof/>
            </w:rPr>
          </w:r>
          <w:r>
            <w:rPr>
              <w:noProof/>
            </w:rPr>
            <w:fldChar w:fldCharType="separate"/>
          </w:r>
          <w:r>
            <w:rPr>
              <w:noProof/>
            </w:rPr>
            <w:t>8</w:t>
          </w:r>
          <w:r>
            <w:rPr>
              <w:noProof/>
            </w:rPr>
            <w:fldChar w:fldCharType="end"/>
          </w:r>
        </w:p>
        <w:p w14:paraId="5F85BE7A" w14:textId="77777777" w:rsidR="00777B4E" w:rsidRDefault="00777B4E">
          <w:pPr>
            <w:pStyle w:val="31"/>
            <w:tabs>
              <w:tab w:val="right" w:pos="8296"/>
            </w:tabs>
            <w:rPr>
              <w:noProof/>
              <w:sz w:val="24"/>
              <w:szCs w:val="24"/>
            </w:rPr>
          </w:pPr>
          <w:r>
            <w:rPr>
              <w:rFonts w:hint="eastAsia"/>
              <w:noProof/>
            </w:rPr>
            <w:t>空格的使用</w:t>
          </w:r>
          <w:r>
            <w:rPr>
              <w:noProof/>
            </w:rPr>
            <w:tab/>
          </w:r>
          <w:r>
            <w:rPr>
              <w:noProof/>
            </w:rPr>
            <w:fldChar w:fldCharType="begin"/>
          </w:r>
          <w:r>
            <w:rPr>
              <w:noProof/>
            </w:rPr>
            <w:instrText xml:space="preserve"> PAGEREF _Toc300236734 \h </w:instrText>
          </w:r>
          <w:r>
            <w:rPr>
              <w:noProof/>
            </w:rPr>
          </w:r>
          <w:r>
            <w:rPr>
              <w:noProof/>
            </w:rPr>
            <w:fldChar w:fldCharType="separate"/>
          </w:r>
          <w:r>
            <w:rPr>
              <w:noProof/>
            </w:rPr>
            <w:t>8</w:t>
          </w:r>
          <w:r>
            <w:rPr>
              <w:noProof/>
            </w:rPr>
            <w:fldChar w:fldCharType="end"/>
          </w:r>
        </w:p>
        <w:p w14:paraId="28E945D5" w14:textId="77777777" w:rsidR="00777B4E" w:rsidRDefault="00777B4E">
          <w:pPr>
            <w:pStyle w:val="31"/>
            <w:tabs>
              <w:tab w:val="right" w:pos="8296"/>
            </w:tabs>
            <w:rPr>
              <w:noProof/>
              <w:sz w:val="24"/>
              <w:szCs w:val="24"/>
            </w:rPr>
          </w:pPr>
          <w:r>
            <w:rPr>
              <w:rFonts w:hint="eastAsia"/>
              <w:noProof/>
            </w:rPr>
            <w:t>空行的使用</w:t>
          </w:r>
          <w:r>
            <w:rPr>
              <w:noProof/>
            </w:rPr>
            <w:tab/>
          </w:r>
          <w:r>
            <w:rPr>
              <w:noProof/>
            </w:rPr>
            <w:fldChar w:fldCharType="begin"/>
          </w:r>
          <w:r>
            <w:rPr>
              <w:noProof/>
            </w:rPr>
            <w:instrText xml:space="preserve"> PAGEREF _Toc300236735 \h </w:instrText>
          </w:r>
          <w:r>
            <w:rPr>
              <w:noProof/>
            </w:rPr>
          </w:r>
          <w:r>
            <w:rPr>
              <w:noProof/>
            </w:rPr>
            <w:fldChar w:fldCharType="separate"/>
          </w:r>
          <w:r>
            <w:rPr>
              <w:noProof/>
            </w:rPr>
            <w:t>9</w:t>
          </w:r>
          <w:r>
            <w:rPr>
              <w:noProof/>
            </w:rPr>
            <w:fldChar w:fldCharType="end"/>
          </w:r>
        </w:p>
        <w:p w14:paraId="1828CB5B" w14:textId="77777777" w:rsidR="00777B4E" w:rsidRDefault="00777B4E">
          <w:pPr>
            <w:pStyle w:val="31"/>
            <w:tabs>
              <w:tab w:val="right" w:pos="8296"/>
            </w:tabs>
            <w:rPr>
              <w:noProof/>
              <w:sz w:val="24"/>
              <w:szCs w:val="24"/>
            </w:rPr>
          </w:pPr>
          <w:r>
            <w:rPr>
              <w:rFonts w:hint="eastAsia"/>
              <w:noProof/>
            </w:rPr>
            <w:t>行宽及排版</w:t>
          </w:r>
          <w:r>
            <w:rPr>
              <w:noProof/>
            </w:rPr>
            <w:tab/>
          </w:r>
          <w:r>
            <w:rPr>
              <w:noProof/>
            </w:rPr>
            <w:fldChar w:fldCharType="begin"/>
          </w:r>
          <w:r>
            <w:rPr>
              <w:noProof/>
            </w:rPr>
            <w:instrText xml:space="preserve"> PAGEREF _Toc300236736 \h </w:instrText>
          </w:r>
          <w:r>
            <w:rPr>
              <w:noProof/>
            </w:rPr>
          </w:r>
          <w:r>
            <w:rPr>
              <w:noProof/>
            </w:rPr>
            <w:fldChar w:fldCharType="separate"/>
          </w:r>
          <w:r>
            <w:rPr>
              <w:noProof/>
            </w:rPr>
            <w:t>10</w:t>
          </w:r>
          <w:r>
            <w:rPr>
              <w:noProof/>
            </w:rPr>
            <w:fldChar w:fldCharType="end"/>
          </w:r>
        </w:p>
        <w:p w14:paraId="700E26C4" w14:textId="77777777" w:rsidR="00777B4E" w:rsidRDefault="00777B4E">
          <w:pPr>
            <w:pStyle w:val="31"/>
            <w:tabs>
              <w:tab w:val="right" w:pos="8296"/>
            </w:tabs>
            <w:rPr>
              <w:noProof/>
              <w:sz w:val="24"/>
              <w:szCs w:val="24"/>
            </w:rPr>
          </w:pPr>
          <w:r>
            <w:rPr>
              <w:rFonts w:hint="eastAsia"/>
              <w:noProof/>
            </w:rPr>
            <w:t>方法声明与定义</w:t>
          </w:r>
          <w:r>
            <w:rPr>
              <w:noProof/>
            </w:rPr>
            <w:tab/>
          </w:r>
          <w:r>
            <w:rPr>
              <w:noProof/>
            </w:rPr>
            <w:fldChar w:fldCharType="begin"/>
          </w:r>
          <w:r>
            <w:rPr>
              <w:noProof/>
            </w:rPr>
            <w:instrText xml:space="preserve"> PAGEREF _Toc300236737 \h </w:instrText>
          </w:r>
          <w:r>
            <w:rPr>
              <w:noProof/>
            </w:rPr>
          </w:r>
          <w:r>
            <w:rPr>
              <w:noProof/>
            </w:rPr>
            <w:fldChar w:fldCharType="separate"/>
          </w:r>
          <w:r>
            <w:rPr>
              <w:noProof/>
            </w:rPr>
            <w:t>14</w:t>
          </w:r>
          <w:r>
            <w:rPr>
              <w:noProof/>
            </w:rPr>
            <w:fldChar w:fldCharType="end"/>
          </w:r>
        </w:p>
        <w:p w14:paraId="69F21CB2" w14:textId="77777777" w:rsidR="00777B4E" w:rsidRDefault="00777B4E">
          <w:pPr>
            <w:pStyle w:val="31"/>
            <w:tabs>
              <w:tab w:val="right" w:pos="8296"/>
            </w:tabs>
            <w:rPr>
              <w:noProof/>
              <w:sz w:val="24"/>
              <w:szCs w:val="24"/>
            </w:rPr>
          </w:pPr>
          <w:r>
            <w:rPr>
              <w:rFonts w:hint="eastAsia"/>
              <w:noProof/>
            </w:rPr>
            <w:t>方法调用</w:t>
          </w:r>
          <w:r>
            <w:rPr>
              <w:noProof/>
            </w:rPr>
            <w:tab/>
          </w:r>
          <w:r>
            <w:rPr>
              <w:noProof/>
            </w:rPr>
            <w:fldChar w:fldCharType="begin"/>
          </w:r>
          <w:r>
            <w:rPr>
              <w:noProof/>
            </w:rPr>
            <w:instrText xml:space="preserve"> PAGEREF _Toc300236738 \h </w:instrText>
          </w:r>
          <w:r>
            <w:rPr>
              <w:noProof/>
            </w:rPr>
          </w:r>
          <w:r>
            <w:rPr>
              <w:noProof/>
            </w:rPr>
            <w:fldChar w:fldCharType="separate"/>
          </w:r>
          <w:r>
            <w:rPr>
              <w:noProof/>
            </w:rPr>
            <w:t>15</w:t>
          </w:r>
          <w:r>
            <w:rPr>
              <w:noProof/>
            </w:rPr>
            <w:fldChar w:fldCharType="end"/>
          </w:r>
        </w:p>
        <w:p w14:paraId="0843BD4C" w14:textId="77777777" w:rsidR="00777B4E" w:rsidRDefault="00777B4E">
          <w:pPr>
            <w:pStyle w:val="31"/>
            <w:tabs>
              <w:tab w:val="right" w:pos="8296"/>
            </w:tabs>
            <w:rPr>
              <w:noProof/>
              <w:sz w:val="24"/>
              <w:szCs w:val="24"/>
            </w:rPr>
          </w:pPr>
          <w:r>
            <w:rPr>
              <w:noProof/>
            </w:rPr>
            <w:t>@public</w:t>
          </w:r>
          <w:r>
            <w:rPr>
              <w:rFonts w:hint="eastAsia"/>
              <w:noProof/>
            </w:rPr>
            <w:t>与</w:t>
          </w:r>
          <w:r>
            <w:rPr>
              <w:noProof/>
            </w:rPr>
            <w:t>@private</w:t>
          </w:r>
          <w:r>
            <w:rPr>
              <w:noProof/>
            </w:rPr>
            <w:tab/>
          </w:r>
          <w:r>
            <w:rPr>
              <w:noProof/>
            </w:rPr>
            <w:fldChar w:fldCharType="begin"/>
          </w:r>
          <w:r>
            <w:rPr>
              <w:noProof/>
            </w:rPr>
            <w:instrText xml:space="preserve"> PAGEREF _Toc300236739 \h </w:instrText>
          </w:r>
          <w:r>
            <w:rPr>
              <w:noProof/>
            </w:rPr>
          </w:r>
          <w:r>
            <w:rPr>
              <w:noProof/>
            </w:rPr>
            <w:fldChar w:fldCharType="separate"/>
          </w:r>
          <w:r>
            <w:rPr>
              <w:noProof/>
            </w:rPr>
            <w:t>15</w:t>
          </w:r>
          <w:r>
            <w:rPr>
              <w:noProof/>
            </w:rPr>
            <w:fldChar w:fldCharType="end"/>
          </w:r>
        </w:p>
        <w:p w14:paraId="29C1BDEA" w14:textId="77777777" w:rsidR="00777B4E" w:rsidRDefault="00777B4E">
          <w:pPr>
            <w:pStyle w:val="31"/>
            <w:tabs>
              <w:tab w:val="right" w:pos="8296"/>
            </w:tabs>
            <w:rPr>
              <w:noProof/>
              <w:sz w:val="24"/>
              <w:szCs w:val="24"/>
            </w:rPr>
          </w:pPr>
          <w:r>
            <w:rPr>
              <w:rFonts w:hint="eastAsia"/>
              <w:noProof/>
            </w:rPr>
            <w:t>异常</w:t>
          </w:r>
          <w:r>
            <w:rPr>
              <w:noProof/>
            </w:rPr>
            <w:tab/>
          </w:r>
          <w:r>
            <w:rPr>
              <w:noProof/>
            </w:rPr>
            <w:fldChar w:fldCharType="begin"/>
          </w:r>
          <w:r>
            <w:rPr>
              <w:noProof/>
            </w:rPr>
            <w:instrText xml:space="preserve"> PAGEREF _Toc300236740 \h </w:instrText>
          </w:r>
          <w:r>
            <w:rPr>
              <w:noProof/>
            </w:rPr>
          </w:r>
          <w:r>
            <w:rPr>
              <w:noProof/>
            </w:rPr>
            <w:fldChar w:fldCharType="separate"/>
          </w:r>
          <w:r>
            <w:rPr>
              <w:noProof/>
            </w:rPr>
            <w:t>16</w:t>
          </w:r>
          <w:r>
            <w:rPr>
              <w:noProof/>
            </w:rPr>
            <w:fldChar w:fldCharType="end"/>
          </w:r>
        </w:p>
        <w:p w14:paraId="089F816B" w14:textId="77777777" w:rsidR="00777B4E" w:rsidRDefault="00777B4E">
          <w:pPr>
            <w:pStyle w:val="31"/>
            <w:tabs>
              <w:tab w:val="right" w:pos="8296"/>
            </w:tabs>
            <w:rPr>
              <w:noProof/>
              <w:sz w:val="24"/>
              <w:szCs w:val="24"/>
            </w:rPr>
          </w:pPr>
          <w:r>
            <w:rPr>
              <w:rFonts w:hint="eastAsia"/>
              <w:noProof/>
            </w:rPr>
            <w:t>协议</w:t>
          </w:r>
          <w:r>
            <w:rPr>
              <w:noProof/>
            </w:rPr>
            <w:tab/>
          </w:r>
          <w:r>
            <w:rPr>
              <w:noProof/>
            </w:rPr>
            <w:fldChar w:fldCharType="begin"/>
          </w:r>
          <w:r>
            <w:rPr>
              <w:noProof/>
            </w:rPr>
            <w:instrText xml:space="preserve"> PAGEREF _Toc300236741 \h </w:instrText>
          </w:r>
          <w:r>
            <w:rPr>
              <w:noProof/>
            </w:rPr>
          </w:r>
          <w:r>
            <w:rPr>
              <w:noProof/>
            </w:rPr>
            <w:fldChar w:fldCharType="separate"/>
          </w:r>
          <w:r>
            <w:rPr>
              <w:noProof/>
            </w:rPr>
            <w:t>16</w:t>
          </w:r>
          <w:r>
            <w:rPr>
              <w:noProof/>
            </w:rPr>
            <w:fldChar w:fldCharType="end"/>
          </w:r>
        </w:p>
        <w:p w14:paraId="6A349D51" w14:textId="77777777" w:rsidR="00777B4E" w:rsidRDefault="00777B4E">
          <w:pPr>
            <w:pStyle w:val="21"/>
            <w:tabs>
              <w:tab w:val="right" w:pos="8296"/>
            </w:tabs>
            <w:rPr>
              <w:i w:val="0"/>
              <w:noProof/>
              <w:sz w:val="24"/>
              <w:szCs w:val="24"/>
            </w:rPr>
          </w:pPr>
          <w:r>
            <w:rPr>
              <w:rFonts w:hint="eastAsia"/>
              <w:noProof/>
            </w:rPr>
            <w:t>命名</w:t>
          </w:r>
          <w:r>
            <w:rPr>
              <w:noProof/>
            </w:rPr>
            <w:tab/>
          </w:r>
          <w:r>
            <w:rPr>
              <w:noProof/>
            </w:rPr>
            <w:fldChar w:fldCharType="begin"/>
          </w:r>
          <w:r>
            <w:rPr>
              <w:noProof/>
            </w:rPr>
            <w:instrText xml:space="preserve"> PAGEREF _Toc300236742 \h </w:instrText>
          </w:r>
          <w:r>
            <w:rPr>
              <w:noProof/>
            </w:rPr>
          </w:r>
          <w:r>
            <w:rPr>
              <w:noProof/>
            </w:rPr>
            <w:fldChar w:fldCharType="separate"/>
          </w:r>
          <w:r>
            <w:rPr>
              <w:noProof/>
            </w:rPr>
            <w:t>17</w:t>
          </w:r>
          <w:r>
            <w:rPr>
              <w:noProof/>
            </w:rPr>
            <w:fldChar w:fldCharType="end"/>
          </w:r>
        </w:p>
        <w:p w14:paraId="7F841625" w14:textId="77777777" w:rsidR="00777B4E" w:rsidRDefault="00777B4E">
          <w:pPr>
            <w:pStyle w:val="31"/>
            <w:tabs>
              <w:tab w:val="right" w:pos="8296"/>
            </w:tabs>
            <w:rPr>
              <w:noProof/>
              <w:sz w:val="24"/>
              <w:szCs w:val="24"/>
            </w:rPr>
          </w:pPr>
          <w:r>
            <w:rPr>
              <w:rFonts w:hint="eastAsia"/>
              <w:noProof/>
            </w:rPr>
            <w:t>文件名</w:t>
          </w:r>
          <w:r>
            <w:rPr>
              <w:noProof/>
            </w:rPr>
            <w:tab/>
          </w:r>
          <w:r>
            <w:rPr>
              <w:noProof/>
            </w:rPr>
            <w:fldChar w:fldCharType="begin"/>
          </w:r>
          <w:r>
            <w:rPr>
              <w:noProof/>
            </w:rPr>
            <w:instrText xml:space="preserve"> PAGEREF _Toc300236743 \h </w:instrText>
          </w:r>
          <w:r>
            <w:rPr>
              <w:noProof/>
            </w:rPr>
          </w:r>
          <w:r>
            <w:rPr>
              <w:noProof/>
            </w:rPr>
            <w:fldChar w:fldCharType="separate"/>
          </w:r>
          <w:r>
            <w:rPr>
              <w:noProof/>
            </w:rPr>
            <w:t>17</w:t>
          </w:r>
          <w:r>
            <w:rPr>
              <w:noProof/>
            </w:rPr>
            <w:fldChar w:fldCharType="end"/>
          </w:r>
        </w:p>
        <w:p w14:paraId="095294F6" w14:textId="77777777" w:rsidR="00777B4E" w:rsidRDefault="00777B4E">
          <w:pPr>
            <w:pStyle w:val="31"/>
            <w:tabs>
              <w:tab w:val="right" w:pos="8296"/>
            </w:tabs>
            <w:rPr>
              <w:noProof/>
              <w:sz w:val="24"/>
              <w:szCs w:val="24"/>
            </w:rPr>
          </w:pPr>
          <w:r>
            <w:rPr>
              <w:noProof/>
            </w:rPr>
            <w:t>Objective-C++</w:t>
          </w:r>
          <w:r>
            <w:rPr>
              <w:noProof/>
            </w:rPr>
            <w:tab/>
          </w:r>
          <w:r>
            <w:rPr>
              <w:noProof/>
            </w:rPr>
            <w:fldChar w:fldCharType="begin"/>
          </w:r>
          <w:r>
            <w:rPr>
              <w:noProof/>
            </w:rPr>
            <w:instrText xml:space="preserve"> PAGEREF _Toc300236744 \h </w:instrText>
          </w:r>
          <w:r>
            <w:rPr>
              <w:noProof/>
            </w:rPr>
          </w:r>
          <w:r>
            <w:rPr>
              <w:noProof/>
            </w:rPr>
            <w:fldChar w:fldCharType="separate"/>
          </w:r>
          <w:r>
            <w:rPr>
              <w:noProof/>
            </w:rPr>
            <w:t>18</w:t>
          </w:r>
          <w:r>
            <w:rPr>
              <w:noProof/>
            </w:rPr>
            <w:fldChar w:fldCharType="end"/>
          </w:r>
        </w:p>
        <w:p w14:paraId="40295D3C" w14:textId="77777777" w:rsidR="00777B4E" w:rsidRDefault="00777B4E">
          <w:pPr>
            <w:pStyle w:val="31"/>
            <w:tabs>
              <w:tab w:val="right" w:pos="8296"/>
            </w:tabs>
            <w:rPr>
              <w:noProof/>
              <w:sz w:val="24"/>
              <w:szCs w:val="24"/>
            </w:rPr>
          </w:pPr>
          <w:r>
            <w:rPr>
              <w:rFonts w:hint="eastAsia"/>
              <w:noProof/>
            </w:rPr>
            <w:t>类名</w:t>
          </w:r>
          <w:r>
            <w:rPr>
              <w:noProof/>
            </w:rPr>
            <w:tab/>
          </w:r>
          <w:r>
            <w:rPr>
              <w:noProof/>
            </w:rPr>
            <w:fldChar w:fldCharType="begin"/>
          </w:r>
          <w:r>
            <w:rPr>
              <w:noProof/>
            </w:rPr>
            <w:instrText xml:space="preserve"> PAGEREF _Toc300236745 \h </w:instrText>
          </w:r>
          <w:r>
            <w:rPr>
              <w:noProof/>
            </w:rPr>
          </w:r>
          <w:r>
            <w:rPr>
              <w:noProof/>
            </w:rPr>
            <w:fldChar w:fldCharType="separate"/>
          </w:r>
          <w:r>
            <w:rPr>
              <w:noProof/>
            </w:rPr>
            <w:t>19</w:t>
          </w:r>
          <w:r>
            <w:rPr>
              <w:noProof/>
            </w:rPr>
            <w:fldChar w:fldCharType="end"/>
          </w:r>
        </w:p>
        <w:p w14:paraId="0DEAA5A9" w14:textId="77777777" w:rsidR="00777B4E" w:rsidRDefault="00777B4E">
          <w:pPr>
            <w:pStyle w:val="31"/>
            <w:tabs>
              <w:tab w:val="right" w:pos="8296"/>
            </w:tabs>
            <w:rPr>
              <w:noProof/>
              <w:sz w:val="24"/>
              <w:szCs w:val="24"/>
            </w:rPr>
          </w:pPr>
          <w:r>
            <w:rPr>
              <w:rFonts w:hint="eastAsia"/>
              <w:noProof/>
            </w:rPr>
            <w:t>分类名</w:t>
          </w:r>
          <w:r>
            <w:rPr>
              <w:noProof/>
            </w:rPr>
            <w:tab/>
          </w:r>
          <w:r>
            <w:rPr>
              <w:noProof/>
            </w:rPr>
            <w:fldChar w:fldCharType="begin"/>
          </w:r>
          <w:r>
            <w:rPr>
              <w:noProof/>
            </w:rPr>
            <w:instrText xml:space="preserve"> PAGEREF _Toc300236746 \h </w:instrText>
          </w:r>
          <w:r>
            <w:rPr>
              <w:noProof/>
            </w:rPr>
          </w:r>
          <w:r>
            <w:rPr>
              <w:noProof/>
            </w:rPr>
            <w:fldChar w:fldCharType="separate"/>
          </w:r>
          <w:r>
            <w:rPr>
              <w:noProof/>
            </w:rPr>
            <w:t>19</w:t>
          </w:r>
          <w:r>
            <w:rPr>
              <w:noProof/>
            </w:rPr>
            <w:fldChar w:fldCharType="end"/>
          </w:r>
        </w:p>
        <w:p w14:paraId="7DE1F638" w14:textId="77777777" w:rsidR="00777B4E" w:rsidRDefault="00777B4E">
          <w:pPr>
            <w:pStyle w:val="31"/>
            <w:tabs>
              <w:tab w:val="right" w:pos="8296"/>
            </w:tabs>
            <w:rPr>
              <w:noProof/>
              <w:sz w:val="24"/>
              <w:szCs w:val="24"/>
            </w:rPr>
          </w:pPr>
          <w:r>
            <w:rPr>
              <w:rFonts w:hint="eastAsia"/>
              <w:noProof/>
            </w:rPr>
            <w:t>方法名</w:t>
          </w:r>
          <w:r>
            <w:rPr>
              <w:noProof/>
            </w:rPr>
            <w:tab/>
          </w:r>
          <w:r>
            <w:rPr>
              <w:noProof/>
            </w:rPr>
            <w:fldChar w:fldCharType="begin"/>
          </w:r>
          <w:r>
            <w:rPr>
              <w:noProof/>
            </w:rPr>
            <w:instrText xml:space="preserve"> PAGEREF _Toc300236747 \h </w:instrText>
          </w:r>
          <w:r>
            <w:rPr>
              <w:noProof/>
            </w:rPr>
          </w:r>
          <w:r>
            <w:rPr>
              <w:noProof/>
            </w:rPr>
            <w:fldChar w:fldCharType="separate"/>
          </w:r>
          <w:r>
            <w:rPr>
              <w:noProof/>
            </w:rPr>
            <w:t>19</w:t>
          </w:r>
          <w:r>
            <w:rPr>
              <w:noProof/>
            </w:rPr>
            <w:fldChar w:fldCharType="end"/>
          </w:r>
        </w:p>
        <w:p w14:paraId="60AFBA87" w14:textId="77777777" w:rsidR="00777B4E" w:rsidRDefault="00777B4E">
          <w:pPr>
            <w:pStyle w:val="31"/>
            <w:tabs>
              <w:tab w:val="right" w:pos="8296"/>
            </w:tabs>
            <w:rPr>
              <w:noProof/>
              <w:sz w:val="24"/>
              <w:szCs w:val="24"/>
            </w:rPr>
          </w:pPr>
          <w:r>
            <w:rPr>
              <w:rFonts w:hint="eastAsia"/>
              <w:noProof/>
            </w:rPr>
            <w:t>变量名</w:t>
          </w:r>
          <w:r>
            <w:rPr>
              <w:noProof/>
            </w:rPr>
            <w:tab/>
          </w:r>
          <w:r>
            <w:rPr>
              <w:noProof/>
            </w:rPr>
            <w:fldChar w:fldCharType="begin"/>
          </w:r>
          <w:r>
            <w:rPr>
              <w:noProof/>
            </w:rPr>
            <w:instrText xml:space="preserve"> PAGEREF _Toc300236748 \h </w:instrText>
          </w:r>
          <w:r>
            <w:rPr>
              <w:noProof/>
            </w:rPr>
          </w:r>
          <w:r>
            <w:rPr>
              <w:noProof/>
            </w:rPr>
            <w:fldChar w:fldCharType="separate"/>
          </w:r>
          <w:r>
            <w:rPr>
              <w:noProof/>
            </w:rPr>
            <w:t>20</w:t>
          </w:r>
          <w:r>
            <w:rPr>
              <w:noProof/>
            </w:rPr>
            <w:fldChar w:fldCharType="end"/>
          </w:r>
        </w:p>
        <w:p w14:paraId="5093B45E" w14:textId="77777777" w:rsidR="00777B4E" w:rsidRDefault="00777B4E">
          <w:pPr>
            <w:pStyle w:val="31"/>
            <w:tabs>
              <w:tab w:val="right" w:pos="8296"/>
            </w:tabs>
            <w:rPr>
              <w:noProof/>
              <w:sz w:val="24"/>
              <w:szCs w:val="24"/>
            </w:rPr>
          </w:pPr>
          <w:r>
            <w:rPr>
              <w:rFonts w:hint="eastAsia"/>
              <w:noProof/>
            </w:rPr>
            <w:t>常量名</w:t>
          </w:r>
          <w:r>
            <w:rPr>
              <w:noProof/>
            </w:rPr>
            <w:tab/>
          </w:r>
          <w:r>
            <w:rPr>
              <w:noProof/>
            </w:rPr>
            <w:fldChar w:fldCharType="begin"/>
          </w:r>
          <w:r>
            <w:rPr>
              <w:noProof/>
            </w:rPr>
            <w:instrText xml:space="preserve"> PAGEREF _Toc300236749 \h </w:instrText>
          </w:r>
          <w:r>
            <w:rPr>
              <w:noProof/>
            </w:rPr>
          </w:r>
          <w:r>
            <w:rPr>
              <w:noProof/>
            </w:rPr>
            <w:fldChar w:fldCharType="separate"/>
          </w:r>
          <w:r>
            <w:rPr>
              <w:noProof/>
            </w:rPr>
            <w:t>21</w:t>
          </w:r>
          <w:r>
            <w:rPr>
              <w:noProof/>
            </w:rPr>
            <w:fldChar w:fldCharType="end"/>
          </w:r>
        </w:p>
        <w:p w14:paraId="4D7B667F" w14:textId="77777777" w:rsidR="00777B4E" w:rsidRDefault="00777B4E">
          <w:pPr>
            <w:pStyle w:val="21"/>
            <w:tabs>
              <w:tab w:val="right" w:pos="8296"/>
            </w:tabs>
            <w:rPr>
              <w:i w:val="0"/>
              <w:noProof/>
              <w:sz w:val="24"/>
              <w:szCs w:val="24"/>
            </w:rPr>
          </w:pPr>
          <w:r>
            <w:rPr>
              <w:rFonts w:hint="eastAsia"/>
              <w:noProof/>
            </w:rPr>
            <w:t>注释</w:t>
          </w:r>
          <w:r>
            <w:rPr>
              <w:noProof/>
            </w:rPr>
            <w:tab/>
          </w:r>
          <w:r>
            <w:rPr>
              <w:noProof/>
            </w:rPr>
            <w:fldChar w:fldCharType="begin"/>
          </w:r>
          <w:r>
            <w:rPr>
              <w:noProof/>
            </w:rPr>
            <w:instrText xml:space="preserve"> PAGEREF _Toc300236750 \h </w:instrText>
          </w:r>
          <w:r>
            <w:rPr>
              <w:noProof/>
            </w:rPr>
          </w:r>
          <w:r>
            <w:rPr>
              <w:noProof/>
            </w:rPr>
            <w:fldChar w:fldCharType="separate"/>
          </w:r>
          <w:r>
            <w:rPr>
              <w:noProof/>
            </w:rPr>
            <w:t>21</w:t>
          </w:r>
          <w:r>
            <w:rPr>
              <w:noProof/>
            </w:rPr>
            <w:fldChar w:fldCharType="end"/>
          </w:r>
        </w:p>
        <w:p w14:paraId="1217E2A4" w14:textId="77777777" w:rsidR="00777B4E" w:rsidRDefault="00777B4E">
          <w:pPr>
            <w:pStyle w:val="31"/>
            <w:tabs>
              <w:tab w:val="right" w:pos="8296"/>
            </w:tabs>
            <w:rPr>
              <w:noProof/>
              <w:sz w:val="24"/>
              <w:szCs w:val="24"/>
            </w:rPr>
          </w:pPr>
          <w:r>
            <w:rPr>
              <w:rFonts w:hint="eastAsia"/>
              <w:noProof/>
            </w:rPr>
            <w:t>单行注释</w:t>
          </w:r>
          <w:r>
            <w:rPr>
              <w:noProof/>
            </w:rPr>
            <w:tab/>
          </w:r>
          <w:r>
            <w:rPr>
              <w:noProof/>
            </w:rPr>
            <w:fldChar w:fldCharType="begin"/>
          </w:r>
          <w:r>
            <w:rPr>
              <w:noProof/>
            </w:rPr>
            <w:instrText xml:space="preserve"> PAGEREF _Toc300236751 \h </w:instrText>
          </w:r>
          <w:r>
            <w:rPr>
              <w:noProof/>
            </w:rPr>
          </w:r>
          <w:r>
            <w:rPr>
              <w:noProof/>
            </w:rPr>
            <w:fldChar w:fldCharType="separate"/>
          </w:r>
          <w:r>
            <w:rPr>
              <w:noProof/>
            </w:rPr>
            <w:t>21</w:t>
          </w:r>
          <w:r>
            <w:rPr>
              <w:noProof/>
            </w:rPr>
            <w:fldChar w:fldCharType="end"/>
          </w:r>
        </w:p>
        <w:p w14:paraId="395E7283" w14:textId="77777777" w:rsidR="00777B4E" w:rsidRDefault="00777B4E">
          <w:pPr>
            <w:pStyle w:val="31"/>
            <w:tabs>
              <w:tab w:val="right" w:pos="8296"/>
            </w:tabs>
            <w:rPr>
              <w:noProof/>
              <w:sz w:val="24"/>
              <w:szCs w:val="24"/>
            </w:rPr>
          </w:pPr>
          <w:r>
            <w:rPr>
              <w:rFonts w:hint="eastAsia"/>
              <w:noProof/>
            </w:rPr>
            <w:t>多行注释</w:t>
          </w:r>
          <w:r>
            <w:rPr>
              <w:noProof/>
            </w:rPr>
            <w:tab/>
          </w:r>
          <w:r>
            <w:rPr>
              <w:noProof/>
            </w:rPr>
            <w:fldChar w:fldCharType="begin"/>
          </w:r>
          <w:r>
            <w:rPr>
              <w:noProof/>
            </w:rPr>
            <w:instrText xml:space="preserve"> PAGEREF _Toc300236752 \h </w:instrText>
          </w:r>
          <w:r>
            <w:rPr>
              <w:noProof/>
            </w:rPr>
          </w:r>
          <w:r>
            <w:rPr>
              <w:noProof/>
            </w:rPr>
            <w:fldChar w:fldCharType="separate"/>
          </w:r>
          <w:r>
            <w:rPr>
              <w:noProof/>
            </w:rPr>
            <w:t>21</w:t>
          </w:r>
          <w:r>
            <w:rPr>
              <w:noProof/>
            </w:rPr>
            <w:fldChar w:fldCharType="end"/>
          </w:r>
        </w:p>
        <w:p w14:paraId="775BE99F" w14:textId="77777777" w:rsidR="00777B4E" w:rsidRDefault="00777B4E">
          <w:pPr>
            <w:pStyle w:val="31"/>
            <w:tabs>
              <w:tab w:val="right" w:pos="8296"/>
            </w:tabs>
            <w:rPr>
              <w:noProof/>
              <w:sz w:val="24"/>
              <w:szCs w:val="24"/>
            </w:rPr>
          </w:pPr>
          <w:r>
            <w:rPr>
              <w:rFonts w:hint="eastAsia"/>
              <w:noProof/>
            </w:rPr>
            <w:t>文件注释</w:t>
          </w:r>
          <w:r>
            <w:rPr>
              <w:noProof/>
            </w:rPr>
            <w:tab/>
          </w:r>
          <w:r>
            <w:rPr>
              <w:noProof/>
            </w:rPr>
            <w:fldChar w:fldCharType="begin"/>
          </w:r>
          <w:r>
            <w:rPr>
              <w:noProof/>
            </w:rPr>
            <w:instrText xml:space="preserve"> PAGEREF _Toc300236753 \h </w:instrText>
          </w:r>
          <w:r>
            <w:rPr>
              <w:noProof/>
            </w:rPr>
          </w:r>
          <w:r>
            <w:rPr>
              <w:noProof/>
            </w:rPr>
            <w:fldChar w:fldCharType="separate"/>
          </w:r>
          <w:r>
            <w:rPr>
              <w:noProof/>
            </w:rPr>
            <w:t>22</w:t>
          </w:r>
          <w:r>
            <w:rPr>
              <w:noProof/>
            </w:rPr>
            <w:fldChar w:fldCharType="end"/>
          </w:r>
        </w:p>
        <w:p w14:paraId="1C1E7765" w14:textId="77777777" w:rsidR="00777B4E" w:rsidRDefault="00777B4E">
          <w:pPr>
            <w:pStyle w:val="31"/>
            <w:tabs>
              <w:tab w:val="right" w:pos="8296"/>
            </w:tabs>
            <w:rPr>
              <w:noProof/>
              <w:sz w:val="24"/>
              <w:szCs w:val="24"/>
            </w:rPr>
          </w:pPr>
          <w:r>
            <w:rPr>
              <w:rFonts w:hint="eastAsia"/>
              <w:noProof/>
            </w:rPr>
            <w:t>声明注释</w:t>
          </w:r>
          <w:r>
            <w:rPr>
              <w:noProof/>
            </w:rPr>
            <w:tab/>
          </w:r>
          <w:r>
            <w:rPr>
              <w:noProof/>
            </w:rPr>
            <w:fldChar w:fldCharType="begin"/>
          </w:r>
          <w:r>
            <w:rPr>
              <w:noProof/>
            </w:rPr>
            <w:instrText xml:space="preserve"> PAGEREF _Toc300236754 \h </w:instrText>
          </w:r>
          <w:r>
            <w:rPr>
              <w:noProof/>
            </w:rPr>
          </w:r>
          <w:r>
            <w:rPr>
              <w:noProof/>
            </w:rPr>
            <w:fldChar w:fldCharType="separate"/>
          </w:r>
          <w:r>
            <w:rPr>
              <w:noProof/>
            </w:rPr>
            <w:t>22</w:t>
          </w:r>
          <w:r>
            <w:rPr>
              <w:noProof/>
            </w:rPr>
            <w:fldChar w:fldCharType="end"/>
          </w:r>
        </w:p>
        <w:p w14:paraId="57D71044" w14:textId="77777777" w:rsidR="00777B4E" w:rsidRDefault="00777B4E">
          <w:pPr>
            <w:pStyle w:val="31"/>
            <w:tabs>
              <w:tab w:val="right" w:pos="8296"/>
            </w:tabs>
            <w:rPr>
              <w:noProof/>
              <w:sz w:val="24"/>
              <w:szCs w:val="24"/>
            </w:rPr>
          </w:pPr>
          <w:r>
            <w:rPr>
              <w:rFonts w:hint="eastAsia"/>
              <w:noProof/>
            </w:rPr>
            <w:t>实现注释</w:t>
          </w:r>
          <w:r>
            <w:rPr>
              <w:noProof/>
            </w:rPr>
            <w:tab/>
          </w:r>
          <w:r>
            <w:rPr>
              <w:noProof/>
            </w:rPr>
            <w:fldChar w:fldCharType="begin"/>
          </w:r>
          <w:r>
            <w:rPr>
              <w:noProof/>
            </w:rPr>
            <w:instrText xml:space="preserve"> PAGEREF _Toc300236755 \h </w:instrText>
          </w:r>
          <w:r>
            <w:rPr>
              <w:noProof/>
            </w:rPr>
          </w:r>
          <w:r>
            <w:rPr>
              <w:noProof/>
            </w:rPr>
            <w:fldChar w:fldCharType="separate"/>
          </w:r>
          <w:r>
            <w:rPr>
              <w:noProof/>
            </w:rPr>
            <w:t>23</w:t>
          </w:r>
          <w:r>
            <w:rPr>
              <w:noProof/>
            </w:rPr>
            <w:fldChar w:fldCharType="end"/>
          </w:r>
        </w:p>
        <w:p w14:paraId="7097F1D8" w14:textId="77777777" w:rsidR="00777B4E" w:rsidRDefault="00777B4E">
          <w:pPr>
            <w:pStyle w:val="31"/>
            <w:tabs>
              <w:tab w:val="right" w:pos="8296"/>
            </w:tabs>
            <w:rPr>
              <w:noProof/>
              <w:sz w:val="24"/>
              <w:szCs w:val="24"/>
            </w:rPr>
          </w:pPr>
          <w:r>
            <w:rPr>
              <w:rFonts w:hint="eastAsia"/>
              <w:noProof/>
            </w:rPr>
            <w:t>方法注释</w:t>
          </w:r>
          <w:r>
            <w:rPr>
              <w:noProof/>
            </w:rPr>
            <w:tab/>
          </w:r>
          <w:r>
            <w:rPr>
              <w:noProof/>
            </w:rPr>
            <w:fldChar w:fldCharType="begin"/>
          </w:r>
          <w:r>
            <w:rPr>
              <w:noProof/>
            </w:rPr>
            <w:instrText xml:space="preserve"> PAGEREF _Toc300236756 \h </w:instrText>
          </w:r>
          <w:r>
            <w:rPr>
              <w:noProof/>
            </w:rPr>
          </w:r>
          <w:r>
            <w:rPr>
              <w:noProof/>
            </w:rPr>
            <w:fldChar w:fldCharType="separate"/>
          </w:r>
          <w:r>
            <w:rPr>
              <w:noProof/>
            </w:rPr>
            <w:t>23</w:t>
          </w:r>
          <w:r>
            <w:rPr>
              <w:noProof/>
            </w:rPr>
            <w:fldChar w:fldCharType="end"/>
          </w:r>
        </w:p>
        <w:p w14:paraId="1025CFF3" w14:textId="77777777" w:rsidR="00777B4E" w:rsidRDefault="00777B4E">
          <w:pPr>
            <w:pStyle w:val="31"/>
            <w:tabs>
              <w:tab w:val="right" w:pos="8296"/>
            </w:tabs>
            <w:rPr>
              <w:noProof/>
              <w:sz w:val="24"/>
              <w:szCs w:val="24"/>
            </w:rPr>
          </w:pPr>
          <w:r>
            <w:rPr>
              <w:rFonts w:hint="eastAsia"/>
              <w:noProof/>
            </w:rPr>
            <w:t>对象所有权</w:t>
          </w:r>
          <w:r>
            <w:rPr>
              <w:noProof/>
            </w:rPr>
            <w:tab/>
          </w:r>
          <w:r>
            <w:rPr>
              <w:noProof/>
            </w:rPr>
            <w:fldChar w:fldCharType="begin"/>
          </w:r>
          <w:r>
            <w:rPr>
              <w:noProof/>
            </w:rPr>
            <w:instrText xml:space="preserve"> PAGEREF _Toc300236757 \h </w:instrText>
          </w:r>
          <w:r>
            <w:rPr>
              <w:noProof/>
            </w:rPr>
          </w:r>
          <w:r>
            <w:rPr>
              <w:noProof/>
            </w:rPr>
            <w:fldChar w:fldCharType="separate"/>
          </w:r>
          <w:r>
            <w:rPr>
              <w:noProof/>
            </w:rPr>
            <w:t>24</w:t>
          </w:r>
          <w:r>
            <w:rPr>
              <w:noProof/>
            </w:rPr>
            <w:fldChar w:fldCharType="end"/>
          </w:r>
        </w:p>
        <w:p w14:paraId="15A76716" w14:textId="77777777" w:rsidR="00777B4E" w:rsidRDefault="00777B4E">
          <w:pPr>
            <w:pStyle w:val="31"/>
            <w:tabs>
              <w:tab w:val="right" w:pos="8296"/>
            </w:tabs>
            <w:rPr>
              <w:noProof/>
              <w:sz w:val="24"/>
              <w:szCs w:val="24"/>
            </w:rPr>
          </w:pPr>
          <w:r>
            <w:rPr>
              <w:noProof/>
            </w:rPr>
            <w:t>Cocoa</w:t>
          </w:r>
          <w:r>
            <w:rPr>
              <w:rFonts w:hint="eastAsia"/>
              <w:noProof/>
            </w:rPr>
            <w:t>以及</w:t>
          </w:r>
          <w:r>
            <w:rPr>
              <w:noProof/>
            </w:rPr>
            <w:t>Objective-C</w:t>
          </w:r>
          <w:r>
            <w:rPr>
              <w:rFonts w:hint="eastAsia"/>
              <w:noProof/>
            </w:rPr>
            <w:t>特性</w:t>
          </w:r>
          <w:r>
            <w:rPr>
              <w:noProof/>
            </w:rPr>
            <w:tab/>
          </w:r>
          <w:r>
            <w:rPr>
              <w:noProof/>
            </w:rPr>
            <w:fldChar w:fldCharType="begin"/>
          </w:r>
          <w:r>
            <w:rPr>
              <w:noProof/>
            </w:rPr>
            <w:instrText xml:space="preserve"> PAGEREF _Toc300236758 \h </w:instrText>
          </w:r>
          <w:r>
            <w:rPr>
              <w:noProof/>
            </w:rPr>
          </w:r>
          <w:r>
            <w:rPr>
              <w:noProof/>
            </w:rPr>
            <w:fldChar w:fldCharType="separate"/>
          </w:r>
          <w:r>
            <w:rPr>
              <w:noProof/>
            </w:rPr>
            <w:t>25</w:t>
          </w:r>
          <w:r>
            <w:rPr>
              <w:noProof/>
            </w:rPr>
            <w:fldChar w:fldCharType="end"/>
          </w:r>
        </w:p>
        <w:p w14:paraId="522A673F" w14:textId="77777777" w:rsidR="00777B4E" w:rsidRDefault="00777B4E">
          <w:pPr>
            <w:pStyle w:val="21"/>
            <w:tabs>
              <w:tab w:val="right" w:pos="8296"/>
            </w:tabs>
            <w:rPr>
              <w:i w:val="0"/>
              <w:noProof/>
              <w:sz w:val="24"/>
              <w:szCs w:val="24"/>
            </w:rPr>
          </w:pPr>
          <w:r>
            <w:rPr>
              <w:rFonts w:hint="eastAsia"/>
              <w:noProof/>
            </w:rPr>
            <w:t>注意：如无特殊说明，</w:t>
          </w:r>
          <w:r>
            <w:rPr>
              <w:noProof/>
            </w:rPr>
            <w:t>property</w:t>
          </w:r>
          <w:r>
            <w:rPr>
              <w:rFonts w:hint="eastAsia"/>
              <w:noProof/>
            </w:rPr>
            <w:t>中</w:t>
          </w:r>
          <w:r>
            <w:rPr>
              <w:noProof/>
            </w:rPr>
            <w:t>retain</w:t>
          </w:r>
          <w:r>
            <w:rPr>
              <w:rFonts w:hint="eastAsia"/>
              <w:noProof/>
            </w:rPr>
            <w:t>在</w:t>
          </w:r>
          <w:r>
            <w:rPr>
              <w:noProof/>
            </w:rPr>
            <w:t>OC2.0</w:t>
          </w:r>
          <w:r>
            <w:rPr>
              <w:rFonts w:hint="eastAsia"/>
              <w:noProof/>
            </w:rPr>
            <w:t>中代指</w:t>
          </w:r>
          <w:r>
            <w:rPr>
              <w:noProof/>
            </w:rPr>
            <w:t>strong</w:t>
          </w:r>
          <w:r>
            <w:rPr>
              <w:noProof/>
            </w:rPr>
            <w:tab/>
          </w:r>
          <w:r>
            <w:rPr>
              <w:noProof/>
            </w:rPr>
            <w:fldChar w:fldCharType="begin"/>
          </w:r>
          <w:r>
            <w:rPr>
              <w:noProof/>
            </w:rPr>
            <w:instrText xml:space="preserve"> PAGEREF _Toc300236759 \h </w:instrText>
          </w:r>
          <w:r>
            <w:rPr>
              <w:noProof/>
            </w:rPr>
          </w:r>
          <w:r>
            <w:rPr>
              <w:noProof/>
            </w:rPr>
            <w:fldChar w:fldCharType="separate"/>
          </w:r>
          <w:r>
            <w:rPr>
              <w:noProof/>
            </w:rPr>
            <w:t>25</w:t>
          </w:r>
          <w:r>
            <w:rPr>
              <w:noProof/>
            </w:rPr>
            <w:fldChar w:fldCharType="end"/>
          </w:r>
        </w:p>
        <w:p w14:paraId="3FC7B4D4" w14:textId="77777777" w:rsidR="00777B4E" w:rsidRDefault="00777B4E">
          <w:pPr>
            <w:pStyle w:val="31"/>
            <w:tabs>
              <w:tab w:val="right" w:pos="8296"/>
            </w:tabs>
            <w:rPr>
              <w:noProof/>
              <w:sz w:val="24"/>
              <w:szCs w:val="24"/>
            </w:rPr>
          </w:pPr>
          <w:r>
            <w:rPr>
              <w:rFonts w:hint="eastAsia"/>
              <w:noProof/>
            </w:rPr>
            <w:t>成员变量应该为</w:t>
          </w:r>
          <w:r>
            <w:rPr>
              <w:noProof/>
            </w:rPr>
            <w:t>@private</w:t>
          </w:r>
          <w:r>
            <w:rPr>
              <w:noProof/>
            </w:rPr>
            <w:tab/>
          </w:r>
          <w:r>
            <w:rPr>
              <w:noProof/>
            </w:rPr>
            <w:fldChar w:fldCharType="begin"/>
          </w:r>
          <w:r>
            <w:rPr>
              <w:noProof/>
            </w:rPr>
            <w:instrText xml:space="preserve"> PAGEREF _Toc300236760 \h </w:instrText>
          </w:r>
          <w:r>
            <w:rPr>
              <w:noProof/>
            </w:rPr>
          </w:r>
          <w:r>
            <w:rPr>
              <w:noProof/>
            </w:rPr>
            <w:fldChar w:fldCharType="separate"/>
          </w:r>
          <w:r>
            <w:rPr>
              <w:noProof/>
            </w:rPr>
            <w:t>25</w:t>
          </w:r>
          <w:r>
            <w:rPr>
              <w:noProof/>
            </w:rPr>
            <w:fldChar w:fldCharType="end"/>
          </w:r>
        </w:p>
        <w:p w14:paraId="6B70F3CB" w14:textId="77777777" w:rsidR="00777B4E" w:rsidRDefault="00777B4E">
          <w:pPr>
            <w:pStyle w:val="31"/>
            <w:tabs>
              <w:tab w:val="right" w:pos="8296"/>
            </w:tabs>
            <w:rPr>
              <w:noProof/>
              <w:sz w:val="24"/>
              <w:szCs w:val="24"/>
            </w:rPr>
          </w:pPr>
          <w:r>
            <w:rPr>
              <w:rFonts w:hint="eastAsia"/>
              <w:noProof/>
            </w:rPr>
            <w:t>指明指定的初始化器</w:t>
          </w:r>
          <w:r>
            <w:rPr>
              <w:noProof/>
            </w:rPr>
            <w:tab/>
          </w:r>
          <w:r>
            <w:rPr>
              <w:noProof/>
            </w:rPr>
            <w:fldChar w:fldCharType="begin"/>
          </w:r>
          <w:r>
            <w:rPr>
              <w:noProof/>
            </w:rPr>
            <w:instrText xml:space="preserve"> PAGEREF _Toc300236761 \h </w:instrText>
          </w:r>
          <w:r>
            <w:rPr>
              <w:noProof/>
            </w:rPr>
          </w:r>
          <w:r>
            <w:rPr>
              <w:noProof/>
            </w:rPr>
            <w:fldChar w:fldCharType="separate"/>
          </w:r>
          <w:r>
            <w:rPr>
              <w:noProof/>
            </w:rPr>
            <w:t>25</w:t>
          </w:r>
          <w:r>
            <w:rPr>
              <w:noProof/>
            </w:rPr>
            <w:fldChar w:fldCharType="end"/>
          </w:r>
        </w:p>
        <w:p w14:paraId="67459739" w14:textId="77777777" w:rsidR="00777B4E" w:rsidRDefault="00777B4E">
          <w:pPr>
            <w:pStyle w:val="31"/>
            <w:tabs>
              <w:tab w:val="right" w:pos="8296"/>
            </w:tabs>
            <w:rPr>
              <w:noProof/>
              <w:sz w:val="24"/>
              <w:szCs w:val="24"/>
            </w:rPr>
          </w:pPr>
          <w:r>
            <w:rPr>
              <w:rFonts w:hint="eastAsia"/>
              <w:noProof/>
            </w:rPr>
            <w:t>重写指定的初始化器</w:t>
          </w:r>
          <w:r>
            <w:rPr>
              <w:noProof/>
            </w:rPr>
            <w:tab/>
          </w:r>
          <w:r>
            <w:rPr>
              <w:noProof/>
            </w:rPr>
            <w:fldChar w:fldCharType="begin"/>
          </w:r>
          <w:r>
            <w:rPr>
              <w:noProof/>
            </w:rPr>
            <w:instrText xml:space="preserve"> PAGEREF _Toc300236762 \h </w:instrText>
          </w:r>
          <w:r>
            <w:rPr>
              <w:noProof/>
            </w:rPr>
          </w:r>
          <w:r>
            <w:rPr>
              <w:noProof/>
            </w:rPr>
            <w:fldChar w:fldCharType="separate"/>
          </w:r>
          <w:r>
            <w:rPr>
              <w:noProof/>
            </w:rPr>
            <w:t>25</w:t>
          </w:r>
          <w:r>
            <w:rPr>
              <w:noProof/>
            </w:rPr>
            <w:fldChar w:fldCharType="end"/>
          </w:r>
        </w:p>
        <w:p w14:paraId="73C755DF" w14:textId="77777777" w:rsidR="00777B4E" w:rsidRDefault="00777B4E">
          <w:pPr>
            <w:pStyle w:val="31"/>
            <w:tabs>
              <w:tab w:val="right" w:pos="8296"/>
            </w:tabs>
            <w:rPr>
              <w:noProof/>
              <w:sz w:val="24"/>
              <w:szCs w:val="24"/>
            </w:rPr>
          </w:pPr>
          <w:r>
            <w:rPr>
              <w:rFonts w:hint="eastAsia"/>
              <w:noProof/>
            </w:rPr>
            <w:t>初始化</w:t>
          </w:r>
          <w:r>
            <w:rPr>
              <w:noProof/>
            </w:rPr>
            <w:tab/>
          </w:r>
          <w:r>
            <w:rPr>
              <w:noProof/>
            </w:rPr>
            <w:fldChar w:fldCharType="begin"/>
          </w:r>
          <w:r>
            <w:rPr>
              <w:noProof/>
            </w:rPr>
            <w:instrText xml:space="preserve"> PAGEREF _Toc300236763 \h </w:instrText>
          </w:r>
          <w:r>
            <w:rPr>
              <w:noProof/>
            </w:rPr>
          </w:r>
          <w:r>
            <w:rPr>
              <w:noProof/>
            </w:rPr>
            <w:fldChar w:fldCharType="separate"/>
          </w:r>
          <w:r>
            <w:rPr>
              <w:noProof/>
            </w:rPr>
            <w:t>26</w:t>
          </w:r>
          <w:r>
            <w:rPr>
              <w:noProof/>
            </w:rPr>
            <w:fldChar w:fldCharType="end"/>
          </w:r>
        </w:p>
        <w:p w14:paraId="413648FE" w14:textId="77777777" w:rsidR="00777B4E" w:rsidRDefault="00777B4E">
          <w:pPr>
            <w:pStyle w:val="31"/>
            <w:tabs>
              <w:tab w:val="right" w:pos="8296"/>
            </w:tabs>
            <w:rPr>
              <w:noProof/>
              <w:sz w:val="24"/>
              <w:szCs w:val="24"/>
            </w:rPr>
          </w:pPr>
          <w:r>
            <w:rPr>
              <w:rFonts w:hint="eastAsia"/>
              <w:noProof/>
            </w:rPr>
            <w:t>避免使用</w:t>
          </w:r>
          <w:r>
            <w:rPr>
              <w:noProof/>
            </w:rPr>
            <w:t>+new</w:t>
          </w:r>
          <w:r>
            <w:rPr>
              <w:noProof/>
            </w:rPr>
            <w:tab/>
          </w:r>
          <w:r>
            <w:rPr>
              <w:noProof/>
            </w:rPr>
            <w:fldChar w:fldCharType="begin"/>
          </w:r>
          <w:r>
            <w:rPr>
              <w:noProof/>
            </w:rPr>
            <w:instrText xml:space="preserve"> PAGEREF _Toc300236764 \h </w:instrText>
          </w:r>
          <w:r>
            <w:rPr>
              <w:noProof/>
            </w:rPr>
          </w:r>
          <w:r>
            <w:rPr>
              <w:noProof/>
            </w:rPr>
            <w:fldChar w:fldCharType="separate"/>
          </w:r>
          <w:r>
            <w:rPr>
              <w:noProof/>
            </w:rPr>
            <w:t>26</w:t>
          </w:r>
          <w:r>
            <w:rPr>
              <w:noProof/>
            </w:rPr>
            <w:fldChar w:fldCharType="end"/>
          </w:r>
        </w:p>
        <w:p w14:paraId="5A9B1136" w14:textId="77777777" w:rsidR="00777B4E" w:rsidRDefault="00777B4E">
          <w:pPr>
            <w:pStyle w:val="31"/>
            <w:tabs>
              <w:tab w:val="right" w:pos="8296"/>
            </w:tabs>
            <w:rPr>
              <w:noProof/>
              <w:sz w:val="24"/>
              <w:szCs w:val="24"/>
            </w:rPr>
          </w:pPr>
          <w:r>
            <w:rPr>
              <w:rFonts w:hint="eastAsia"/>
              <w:noProof/>
            </w:rPr>
            <w:t>保持公有的</w:t>
          </w:r>
          <w:r>
            <w:rPr>
              <w:noProof/>
            </w:rPr>
            <w:t>API</w:t>
          </w:r>
          <w:r>
            <w:rPr>
              <w:rFonts w:hint="eastAsia"/>
              <w:noProof/>
            </w:rPr>
            <w:t>尽量简单</w:t>
          </w:r>
          <w:r>
            <w:rPr>
              <w:noProof/>
            </w:rPr>
            <w:tab/>
          </w:r>
          <w:r>
            <w:rPr>
              <w:noProof/>
            </w:rPr>
            <w:fldChar w:fldCharType="begin"/>
          </w:r>
          <w:r>
            <w:rPr>
              <w:noProof/>
            </w:rPr>
            <w:instrText xml:space="preserve"> PAGEREF _Toc300236765 \h </w:instrText>
          </w:r>
          <w:r>
            <w:rPr>
              <w:noProof/>
            </w:rPr>
          </w:r>
          <w:r>
            <w:rPr>
              <w:noProof/>
            </w:rPr>
            <w:fldChar w:fldCharType="separate"/>
          </w:r>
          <w:r>
            <w:rPr>
              <w:noProof/>
            </w:rPr>
            <w:t>26</w:t>
          </w:r>
          <w:r>
            <w:rPr>
              <w:noProof/>
            </w:rPr>
            <w:fldChar w:fldCharType="end"/>
          </w:r>
        </w:p>
        <w:p w14:paraId="09F035C3" w14:textId="77777777" w:rsidR="00777B4E" w:rsidRDefault="00777B4E">
          <w:pPr>
            <w:pStyle w:val="31"/>
            <w:tabs>
              <w:tab w:val="right" w:pos="8296"/>
            </w:tabs>
            <w:rPr>
              <w:noProof/>
              <w:sz w:val="24"/>
              <w:szCs w:val="24"/>
            </w:rPr>
          </w:pPr>
          <w:r>
            <w:rPr>
              <w:noProof/>
            </w:rPr>
            <w:t>#import</w:t>
          </w:r>
          <w:r>
            <w:rPr>
              <w:rFonts w:hint="eastAsia"/>
              <w:noProof/>
            </w:rPr>
            <w:t>与</w:t>
          </w:r>
          <w:r>
            <w:rPr>
              <w:noProof/>
            </w:rPr>
            <w:t>#include</w:t>
          </w:r>
          <w:r>
            <w:rPr>
              <w:noProof/>
            </w:rPr>
            <w:tab/>
          </w:r>
          <w:r>
            <w:rPr>
              <w:noProof/>
            </w:rPr>
            <w:fldChar w:fldCharType="begin"/>
          </w:r>
          <w:r>
            <w:rPr>
              <w:noProof/>
            </w:rPr>
            <w:instrText xml:space="preserve"> PAGEREF _Toc300236766 \h </w:instrText>
          </w:r>
          <w:r>
            <w:rPr>
              <w:noProof/>
            </w:rPr>
          </w:r>
          <w:r>
            <w:rPr>
              <w:noProof/>
            </w:rPr>
            <w:fldChar w:fldCharType="separate"/>
          </w:r>
          <w:r>
            <w:rPr>
              <w:noProof/>
            </w:rPr>
            <w:t>27</w:t>
          </w:r>
          <w:r>
            <w:rPr>
              <w:noProof/>
            </w:rPr>
            <w:fldChar w:fldCharType="end"/>
          </w:r>
        </w:p>
        <w:p w14:paraId="5F4B37F4" w14:textId="77777777" w:rsidR="00777B4E" w:rsidRDefault="00777B4E">
          <w:pPr>
            <w:pStyle w:val="31"/>
            <w:tabs>
              <w:tab w:val="right" w:pos="8296"/>
            </w:tabs>
            <w:rPr>
              <w:noProof/>
              <w:sz w:val="24"/>
              <w:szCs w:val="24"/>
            </w:rPr>
          </w:pPr>
          <w:r>
            <w:rPr>
              <w:rFonts w:hint="eastAsia"/>
              <w:noProof/>
            </w:rPr>
            <w:t>使用根框架</w:t>
          </w:r>
          <w:r>
            <w:rPr>
              <w:noProof/>
            </w:rPr>
            <w:tab/>
          </w:r>
          <w:r>
            <w:rPr>
              <w:noProof/>
            </w:rPr>
            <w:fldChar w:fldCharType="begin"/>
          </w:r>
          <w:r>
            <w:rPr>
              <w:noProof/>
            </w:rPr>
            <w:instrText xml:space="preserve"> PAGEREF _Toc300236767 \h </w:instrText>
          </w:r>
          <w:r>
            <w:rPr>
              <w:noProof/>
            </w:rPr>
          </w:r>
          <w:r>
            <w:rPr>
              <w:noProof/>
            </w:rPr>
            <w:fldChar w:fldCharType="separate"/>
          </w:r>
          <w:r>
            <w:rPr>
              <w:noProof/>
            </w:rPr>
            <w:t>28</w:t>
          </w:r>
          <w:r>
            <w:rPr>
              <w:noProof/>
            </w:rPr>
            <w:fldChar w:fldCharType="end"/>
          </w:r>
        </w:p>
        <w:p w14:paraId="63AE7BBB" w14:textId="77777777" w:rsidR="00777B4E" w:rsidRDefault="00777B4E">
          <w:pPr>
            <w:pStyle w:val="31"/>
            <w:tabs>
              <w:tab w:val="right" w:pos="8296"/>
            </w:tabs>
            <w:rPr>
              <w:noProof/>
              <w:sz w:val="24"/>
              <w:szCs w:val="24"/>
            </w:rPr>
          </w:pPr>
          <w:r>
            <w:rPr>
              <w:rFonts w:hint="eastAsia"/>
              <w:noProof/>
            </w:rPr>
            <w:t>创建对象时尽量使用</w:t>
          </w:r>
          <w:r>
            <w:rPr>
              <w:noProof/>
            </w:rPr>
            <w:t>autorelease</w:t>
          </w:r>
          <w:r>
            <w:rPr>
              <w:rFonts w:hint="eastAsia"/>
              <w:noProof/>
            </w:rPr>
            <w:t>（</w:t>
          </w:r>
          <w:r>
            <w:rPr>
              <w:noProof/>
            </w:rPr>
            <w:t>MRC</w:t>
          </w:r>
          <w:r>
            <w:rPr>
              <w:rFonts w:hint="eastAsia"/>
              <w:noProof/>
            </w:rPr>
            <w:t>模式下）</w:t>
          </w:r>
          <w:r>
            <w:rPr>
              <w:noProof/>
            </w:rPr>
            <w:tab/>
          </w:r>
          <w:r>
            <w:rPr>
              <w:noProof/>
            </w:rPr>
            <w:fldChar w:fldCharType="begin"/>
          </w:r>
          <w:r>
            <w:rPr>
              <w:noProof/>
            </w:rPr>
            <w:instrText xml:space="preserve"> PAGEREF _Toc300236768 \h </w:instrText>
          </w:r>
          <w:r>
            <w:rPr>
              <w:noProof/>
            </w:rPr>
          </w:r>
          <w:r>
            <w:rPr>
              <w:noProof/>
            </w:rPr>
            <w:fldChar w:fldCharType="separate"/>
          </w:r>
          <w:r>
            <w:rPr>
              <w:noProof/>
            </w:rPr>
            <w:t>28</w:t>
          </w:r>
          <w:r>
            <w:rPr>
              <w:noProof/>
            </w:rPr>
            <w:fldChar w:fldCharType="end"/>
          </w:r>
        </w:p>
        <w:p w14:paraId="37CDAAF2" w14:textId="77777777" w:rsidR="00777B4E" w:rsidRDefault="00777B4E">
          <w:pPr>
            <w:pStyle w:val="31"/>
            <w:tabs>
              <w:tab w:val="right" w:pos="8296"/>
            </w:tabs>
            <w:rPr>
              <w:noProof/>
              <w:sz w:val="24"/>
              <w:szCs w:val="24"/>
            </w:rPr>
          </w:pPr>
          <w:r>
            <w:rPr>
              <w:noProof/>
            </w:rPr>
            <w:t>Autolease</w:t>
          </w:r>
          <w:r>
            <w:rPr>
              <w:rFonts w:hint="eastAsia"/>
              <w:noProof/>
            </w:rPr>
            <w:t>之后</w:t>
          </w:r>
          <w:r>
            <w:rPr>
              <w:noProof/>
            </w:rPr>
            <w:t>retain</w:t>
          </w:r>
          <w:r>
            <w:rPr>
              <w:noProof/>
            </w:rPr>
            <w:tab/>
          </w:r>
          <w:r>
            <w:rPr>
              <w:noProof/>
            </w:rPr>
            <w:fldChar w:fldCharType="begin"/>
          </w:r>
          <w:r>
            <w:rPr>
              <w:noProof/>
            </w:rPr>
            <w:instrText xml:space="preserve"> PAGEREF _Toc300236769 \h </w:instrText>
          </w:r>
          <w:r>
            <w:rPr>
              <w:noProof/>
            </w:rPr>
          </w:r>
          <w:r>
            <w:rPr>
              <w:noProof/>
            </w:rPr>
            <w:fldChar w:fldCharType="separate"/>
          </w:r>
          <w:r>
            <w:rPr>
              <w:noProof/>
            </w:rPr>
            <w:t>29</w:t>
          </w:r>
          <w:r>
            <w:rPr>
              <w:noProof/>
            </w:rPr>
            <w:fldChar w:fldCharType="end"/>
          </w:r>
        </w:p>
        <w:p w14:paraId="6823E2F9" w14:textId="77777777" w:rsidR="00777B4E" w:rsidRDefault="00777B4E">
          <w:pPr>
            <w:pStyle w:val="31"/>
            <w:tabs>
              <w:tab w:val="right" w:pos="8296"/>
            </w:tabs>
            <w:rPr>
              <w:noProof/>
              <w:sz w:val="24"/>
              <w:szCs w:val="24"/>
            </w:rPr>
          </w:pPr>
          <w:r>
            <w:rPr>
              <w:noProof/>
            </w:rPr>
            <w:t>Dealloc</w:t>
          </w:r>
          <w:r>
            <w:rPr>
              <w:rFonts w:hint="eastAsia"/>
              <w:noProof/>
            </w:rPr>
            <w:t>中应该按声明的顺序处理成员变量</w:t>
          </w:r>
          <w:r>
            <w:rPr>
              <w:noProof/>
            </w:rPr>
            <w:tab/>
          </w:r>
          <w:r>
            <w:rPr>
              <w:noProof/>
            </w:rPr>
            <w:fldChar w:fldCharType="begin"/>
          </w:r>
          <w:r>
            <w:rPr>
              <w:noProof/>
            </w:rPr>
            <w:instrText xml:space="preserve"> PAGEREF _Toc300236770 \h </w:instrText>
          </w:r>
          <w:r>
            <w:rPr>
              <w:noProof/>
            </w:rPr>
          </w:r>
          <w:r>
            <w:rPr>
              <w:noProof/>
            </w:rPr>
            <w:fldChar w:fldCharType="separate"/>
          </w:r>
          <w:r>
            <w:rPr>
              <w:noProof/>
            </w:rPr>
            <w:t>29</w:t>
          </w:r>
          <w:r>
            <w:rPr>
              <w:noProof/>
            </w:rPr>
            <w:fldChar w:fldCharType="end"/>
          </w:r>
        </w:p>
        <w:p w14:paraId="43C75B39" w14:textId="77777777" w:rsidR="00777B4E" w:rsidRDefault="00777B4E">
          <w:pPr>
            <w:pStyle w:val="31"/>
            <w:tabs>
              <w:tab w:val="right" w:pos="8296"/>
            </w:tabs>
            <w:rPr>
              <w:noProof/>
              <w:sz w:val="24"/>
              <w:szCs w:val="24"/>
            </w:rPr>
          </w:pPr>
          <w:r>
            <w:rPr>
              <w:noProof/>
            </w:rPr>
            <w:t>Setters</w:t>
          </w:r>
          <w:r>
            <w:rPr>
              <w:rFonts w:hint="eastAsia"/>
              <w:noProof/>
            </w:rPr>
            <w:t>中对</w:t>
          </w:r>
          <w:r>
            <w:rPr>
              <w:noProof/>
            </w:rPr>
            <w:t>NSString</w:t>
          </w:r>
          <w:r>
            <w:rPr>
              <w:rFonts w:hint="eastAsia"/>
              <w:noProof/>
            </w:rPr>
            <w:t>进行</w:t>
          </w:r>
          <w:r>
            <w:rPr>
              <w:noProof/>
            </w:rPr>
            <w:t>copy</w:t>
          </w:r>
          <w:r>
            <w:rPr>
              <w:noProof/>
            </w:rPr>
            <w:tab/>
          </w:r>
          <w:r>
            <w:rPr>
              <w:noProof/>
            </w:rPr>
            <w:fldChar w:fldCharType="begin"/>
          </w:r>
          <w:r>
            <w:rPr>
              <w:noProof/>
            </w:rPr>
            <w:instrText xml:space="preserve"> PAGEREF _Toc300236771 \h </w:instrText>
          </w:r>
          <w:r>
            <w:rPr>
              <w:noProof/>
            </w:rPr>
          </w:r>
          <w:r>
            <w:rPr>
              <w:noProof/>
            </w:rPr>
            <w:fldChar w:fldCharType="separate"/>
          </w:r>
          <w:r>
            <w:rPr>
              <w:noProof/>
            </w:rPr>
            <w:t>30</w:t>
          </w:r>
          <w:r>
            <w:rPr>
              <w:noProof/>
            </w:rPr>
            <w:fldChar w:fldCharType="end"/>
          </w:r>
        </w:p>
        <w:p w14:paraId="520381B5" w14:textId="77777777" w:rsidR="00777B4E" w:rsidRDefault="00777B4E">
          <w:pPr>
            <w:pStyle w:val="31"/>
            <w:tabs>
              <w:tab w:val="right" w:pos="8296"/>
            </w:tabs>
            <w:rPr>
              <w:noProof/>
              <w:sz w:val="24"/>
              <w:szCs w:val="24"/>
            </w:rPr>
          </w:pPr>
          <w:r>
            <w:rPr>
              <w:rFonts w:hint="eastAsia"/>
              <w:noProof/>
            </w:rPr>
            <w:t>避免抛出异常</w:t>
          </w:r>
          <w:r>
            <w:rPr>
              <w:noProof/>
            </w:rPr>
            <w:tab/>
          </w:r>
          <w:r>
            <w:rPr>
              <w:noProof/>
            </w:rPr>
            <w:fldChar w:fldCharType="begin"/>
          </w:r>
          <w:r>
            <w:rPr>
              <w:noProof/>
            </w:rPr>
            <w:instrText xml:space="preserve"> PAGEREF _Toc300236772 \h </w:instrText>
          </w:r>
          <w:r>
            <w:rPr>
              <w:noProof/>
            </w:rPr>
          </w:r>
          <w:r>
            <w:rPr>
              <w:noProof/>
            </w:rPr>
            <w:fldChar w:fldCharType="separate"/>
          </w:r>
          <w:r>
            <w:rPr>
              <w:noProof/>
            </w:rPr>
            <w:t>30</w:t>
          </w:r>
          <w:r>
            <w:rPr>
              <w:noProof/>
            </w:rPr>
            <w:fldChar w:fldCharType="end"/>
          </w:r>
        </w:p>
        <w:p w14:paraId="6B93DB16" w14:textId="77777777" w:rsidR="00777B4E" w:rsidRDefault="00777B4E">
          <w:pPr>
            <w:pStyle w:val="31"/>
            <w:tabs>
              <w:tab w:val="right" w:pos="8296"/>
            </w:tabs>
            <w:rPr>
              <w:noProof/>
              <w:sz w:val="24"/>
              <w:szCs w:val="24"/>
            </w:rPr>
          </w:pPr>
          <w:r>
            <w:rPr>
              <w:noProof/>
            </w:rPr>
            <w:t>nil</w:t>
          </w:r>
          <w:r>
            <w:rPr>
              <w:rFonts w:hint="eastAsia"/>
              <w:noProof/>
            </w:rPr>
            <w:t>的检查</w:t>
          </w:r>
          <w:r>
            <w:rPr>
              <w:noProof/>
            </w:rPr>
            <w:tab/>
          </w:r>
          <w:r>
            <w:rPr>
              <w:noProof/>
            </w:rPr>
            <w:fldChar w:fldCharType="begin"/>
          </w:r>
          <w:r>
            <w:rPr>
              <w:noProof/>
            </w:rPr>
            <w:instrText xml:space="preserve"> PAGEREF _Toc300236773 \h </w:instrText>
          </w:r>
          <w:r>
            <w:rPr>
              <w:noProof/>
            </w:rPr>
          </w:r>
          <w:r>
            <w:rPr>
              <w:noProof/>
            </w:rPr>
            <w:fldChar w:fldCharType="separate"/>
          </w:r>
          <w:r>
            <w:rPr>
              <w:noProof/>
            </w:rPr>
            <w:t>31</w:t>
          </w:r>
          <w:r>
            <w:rPr>
              <w:noProof/>
            </w:rPr>
            <w:fldChar w:fldCharType="end"/>
          </w:r>
        </w:p>
        <w:p w14:paraId="2248CF22" w14:textId="77777777" w:rsidR="00777B4E" w:rsidRDefault="00777B4E">
          <w:pPr>
            <w:pStyle w:val="31"/>
            <w:tabs>
              <w:tab w:val="right" w:pos="8296"/>
            </w:tabs>
            <w:rPr>
              <w:noProof/>
              <w:sz w:val="24"/>
              <w:szCs w:val="24"/>
            </w:rPr>
          </w:pPr>
          <w:r>
            <w:rPr>
              <w:noProof/>
            </w:rPr>
            <w:t>BOOL</w:t>
          </w:r>
          <w:r>
            <w:rPr>
              <w:rFonts w:hint="eastAsia"/>
              <w:noProof/>
            </w:rPr>
            <w:t>陷阱</w:t>
          </w:r>
          <w:r>
            <w:rPr>
              <w:noProof/>
            </w:rPr>
            <w:tab/>
          </w:r>
          <w:r>
            <w:rPr>
              <w:noProof/>
            </w:rPr>
            <w:fldChar w:fldCharType="begin"/>
          </w:r>
          <w:r>
            <w:rPr>
              <w:noProof/>
            </w:rPr>
            <w:instrText xml:space="preserve"> PAGEREF _Toc300236774 \h </w:instrText>
          </w:r>
          <w:r>
            <w:rPr>
              <w:noProof/>
            </w:rPr>
          </w:r>
          <w:r>
            <w:rPr>
              <w:noProof/>
            </w:rPr>
            <w:fldChar w:fldCharType="separate"/>
          </w:r>
          <w:r>
            <w:rPr>
              <w:noProof/>
            </w:rPr>
            <w:t>31</w:t>
          </w:r>
          <w:r>
            <w:rPr>
              <w:noProof/>
            </w:rPr>
            <w:fldChar w:fldCharType="end"/>
          </w:r>
        </w:p>
        <w:p w14:paraId="5E3F13CE" w14:textId="77777777" w:rsidR="00777B4E" w:rsidRDefault="00777B4E">
          <w:pPr>
            <w:pStyle w:val="31"/>
            <w:tabs>
              <w:tab w:val="right" w:pos="8296"/>
            </w:tabs>
            <w:rPr>
              <w:noProof/>
              <w:sz w:val="24"/>
              <w:szCs w:val="24"/>
            </w:rPr>
          </w:pPr>
          <w:r>
            <w:rPr>
              <w:rFonts w:hint="eastAsia"/>
              <w:noProof/>
            </w:rPr>
            <w:t>属性</w:t>
          </w:r>
          <w:r>
            <w:rPr>
              <w:noProof/>
            </w:rPr>
            <w:tab/>
          </w:r>
          <w:r>
            <w:rPr>
              <w:noProof/>
            </w:rPr>
            <w:fldChar w:fldCharType="begin"/>
          </w:r>
          <w:r>
            <w:rPr>
              <w:noProof/>
            </w:rPr>
            <w:instrText xml:space="preserve"> PAGEREF _Toc300236775 \h </w:instrText>
          </w:r>
          <w:r>
            <w:rPr>
              <w:noProof/>
            </w:rPr>
          </w:r>
          <w:r>
            <w:rPr>
              <w:noProof/>
            </w:rPr>
            <w:fldChar w:fldCharType="separate"/>
          </w:r>
          <w:r>
            <w:rPr>
              <w:noProof/>
            </w:rPr>
            <w:t>33</w:t>
          </w:r>
          <w:r>
            <w:rPr>
              <w:noProof/>
            </w:rPr>
            <w:fldChar w:fldCharType="end"/>
          </w:r>
        </w:p>
        <w:p w14:paraId="34E7B87A" w14:textId="77777777" w:rsidR="00777B4E" w:rsidRDefault="00777B4E">
          <w:pPr>
            <w:pStyle w:val="31"/>
            <w:tabs>
              <w:tab w:val="right" w:pos="8296"/>
            </w:tabs>
            <w:rPr>
              <w:noProof/>
              <w:sz w:val="24"/>
              <w:szCs w:val="24"/>
            </w:rPr>
          </w:pPr>
          <w:r>
            <w:rPr>
              <w:noProof/>
            </w:rPr>
            <w:t>NSString</w:t>
          </w:r>
          <w:r>
            <w:rPr>
              <w:rFonts w:hint="eastAsia"/>
              <w:noProof/>
            </w:rPr>
            <w:t>使用</w:t>
          </w:r>
          <w:r>
            <w:rPr>
              <w:noProof/>
            </w:rPr>
            <w:t>copy</w:t>
          </w:r>
          <w:r>
            <w:rPr>
              <w:rFonts w:hint="eastAsia"/>
              <w:noProof/>
            </w:rPr>
            <w:t>特性</w:t>
          </w:r>
          <w:r>
            <w:rPr>
              <w:noProof/>
            </w:rPr>
            <w:tab/>
          </w:r>
          <w:r>
            <w:rPr>
              <w:noProof/>
            </w:rPr>
            <w:fldChar w:fldCharType="begin"/>
          </w:r>
          <w:r>
            <w:rPr>
              <w:noProof/>
            </w:rPr>
            <w:instrText xml:space="preserve"> PAGEREF _Toc300236776 \h </w:instrText>
          </w:r>
          <w:r>
            <w:rPr>
              <w:noProof/>
            </w:rPr>
          </w:r>
          <w:r>
            <w:rPr>
              <w:noProof/>
            </w:rPr>
            <w:fldChar w:fldCharType="separate"/>
          </w:r>
          <w:r>
            <w:rPr>
              <w:noProof/>
            </w:rPr>
            <w:t>34</w:t>
          </w:r>
          <w:r>
            <w:rPr>
              <w:noProof/>
            </w:rPr>
            <w:fldChar w:fldCharType="end"/>
          </w:r>
        </w:p>
        <w:p w14:paraId="389CF6B7" w14:textId="77777777" w:rsidR="00777B4E" w:rsidRDefault="00777B4E">
          <w:pPr>
            <w:pStyle w:val="21"/>
            <w:tabs>
              <w:tab w:val="right" w:pos="8296"/>
            </w:tabs>
            <w:rPr>
              <w:i w:val="0"/>
              <w:noProof/>
              <w:sz w:val="24"/>
              <w:szCs w:val="24"/>
            </w:rPr>
          </w:pPr>
          <w:r>
            <w:rPr>
              <w:noProof/>
            </w:rPr>
            <w:t>Cocoa</w:t>
          </w:r>
          <w:r>
            <w:rPr>
              <w:rFonts w:hint="eastAsia"/>
              <w:noProof/>
            </w:rPr>
            <w:t>模式</w:t>
          </w:r>
          <w:r>
            <w:rPr>
              <w:noProof/>
            </w:rPr>
            <w:tab/>
          </w:r>
          <w:r>
            <w:rPr>
              <w:noProof/>
            </w:rPr>
            <w:fldChar w:fldCharType="begin"/>
          </w:r>
          <w:r>
            <w:rPr>
              <w:noProof/>
            </w:rPr>
            <w:instrText xml:space="preserve"> PAGEREF _Toc300236777 \h </w:instrText>
          </w:r>
          <w:r>
            <w:rPr>
              <w:noProof/>
            </w:rPr>
          </w:r>
          <w:r>
            <w:rPr>
              <w:noProof/>
            </w:rPr>
            <w:fldChar w:fldCharType="separate"/>
          </w:r>
          <w:r>
            <w:rPr>
              <w:noProof/>
            </w:rPr>
            <w:t>35</w:t>
          </w:r>
          <w:r>
            <w:rPr>
              <w:noProof/>
            </w:rPr>
            <w:fldChar w:fldCharType="end"/>
          </w:r>
        </w:p>
        <w:p w14:paraId="78B18E83" w14:textId="77777777" w:rsidR="00777B4E" w:rsidRDefault="00777B4E">
          <w:pPr>
            <w:pStyle w:val="31"/>
            <w:tabs>
              <w:tab w:val="right" w:pos="8296"/>
            </w:tabs>
            <w:rPr>
              <w:noProof/>
              <w:sz w:val="24"/>
              <w:szCs w:val="24"/>
            </w:rPr>
          </w:pPr>
          <w:r>
            <w:rPr>
              <w:rFonts w:hint="eastAsia"/>
              <w:noProof/>
            </w:rPr>
            <w:t>委托模式</w:t>
          </w:r>
          <w:r>
            <w:rPr>
              <w:noProof/>
            </w:rPr>
            <w:tab/>
          </w:r>
          <w:r>
            <w:rPr>
              <w:noProof/>
            </w:rPr>
            <w:fldChar w:fldCharType="begin"/>
          </w:r>
          <w:r>
            <w:rPr>
              <w:noProof/>
            </w:rPr>
            <w:instrText xml:space="preserve"> PAGEREF _Toc300236778 \h </w:instrText>
          </w:r>
          <w:r>
            <w:rPr>
              <w:noProof/>
            </w:rPr>
          </w:r>
          <w:r>
            <w:rPr>
              <w:noProof/>
            </w:rPr>
            <w:fldChar w:fldCharType="separate"/>
          </w:r>
          <w:r>
            <w:rPr>
              <w:noProof/>
            </w:rPr>
            <w:t>35</w:t>
          </w:r>
          <w:r>
            <w:rPr>
              <w:noProof/>
            </w:rPr>
            <w:fldChar w:fldCharType="end"/>
          </w:r>
        </w:p>
        <w:p w14:paraId="4EB53518" w14:textId="77777777" w:rsidR="00777B4E" w:rsidRDefault="00777B4E">
          <w:pPr>
            <w:pStyle w:val="31"/>
            <w:tabs>
              <w:tab w:val="right" w:pos="8296"/>
            </w:tabs>
            <w:rPr>
              <w:noProof/>
              <w:sz w:val="24"/>
              <w:szCs w:val="24"/>
            </w:rPr>
          </w:pPr>
          <w:r>
            <w:rPr>
              <w:rFonts w:hint="eastAsia"/>
              <w:noProof/>
            </w:rPr>
            <w:t>模型</w:t>
          </w:r>
          <w:r>
            <w:rPr>
              <w:noProof/>
            </w:rPr>
            <w:t>-</w:t>
          </w:r>
          <w:r>
            <w:rPr>
              <w:rFonts w:hint="eastAsia"/>
              <w:noProof/>
            </w:rPr>
            <w:t>视图</w:t>
          </w:r>
          <w:r>
            <w:rPr>
              <w:noProof/>
            </w:rPr>
            <w:t>-</w:t>
          </w:r>
          <w:r>
            <w:rPr>
              <w:rFonts w:hint="eastAsia"/>
              <w:noProof/>
            </w:rPr>
            <w:t>控制器</w:t>
          </w:r>
          <w:r>
            <w:rPr>
              <w:noProof/>
            </w:rPr>
            <w:tab/>
          </w:r>
          <w:r>
            <w:rPr>
              <w:noProof/>
            </w:rPr>
            <w:fldChar w:fldCharType="begin"/>
          </w:r>
          <w:r>
            <w:rPr>
              <w:noProof/>
            </w:rPr>
            <w:instrText xml:space="preserve"> PAGEREF _Toc300236779 \h </w:instrText>
          </w:r>
          <w:r>
            <w:rPr>
              <w:noProof/>
            </w:rPr>
          </w:r>
          <w:r>
            <w:rPr>
              <w:noProof/>
            </w:rPr>
            <w:fldChar w:fldCharType="separate"/>
          </w:r>
          <w:r>
            <w:rPr>
              <w:noProof/>
            </w:rPr>
            <w:t>36</w:t>
          </w:r>
          <w:r>
            <w:rPr>
              <w:noProof/>
            </w:rPr>
            <w:fldChar w:fldCharType="end"/>
          </w:r>
        </w:p>
        <w:p w14:paraId="18C2BD27" w14:textId="77777777" w:rsidR="00777B4E" w:rsidRDefault="00777B4E">
          <w:pPr>
            <w:pStyle w:val="21"/>
            <w:tabs>
              <w:tab w:val="right" w:pos="8296"/>
            </w:tabs>
            <w:rPr>
              <w:i w:val="0"/>
              <w:noProof/>
              <w:sz w:val="24"/>
              <w:szCs w:val="24"/>
            </w:rPr>
          </w:pPr>
          <w:r>
            <w:rPr>
              <w:rFonts w:hint="eastAsia"/>
              <w:noProof/>
            </w:rPr>
            <w:t>常用第三方类库推荐</w:t>
          </w:r>
          <w:r>
            <w:rPr>
              <w:noProof/>
            </w:rPr>
            <w:tab/>
          </w:r>
          <w:r>
            <w:rPr>
              <w:noProof/>
            </w:rPr>
            <w:fldChar w:fldCharType="begin"/>
          </w:r>
          <w:r>
            <w:rPr>
              <w:noProof/>
            </w:rPr>
            <w:instrText xml:space="preserve"> PAGEREF _Toc300236780 \h </w:instrText>
          </w:r>
          <w:r>
            <w:rPr>
              <w:noProof/>
            </w:rPr>
          </w:r>
          <w:r>
            <w:rPr>
              <w:noProof/>
            </w:rPr>
            <w:fldChar w:fldCharType="separate"/>
          </w:r>
          <w:r>
            <w:rPr>
              <w:noProof/>
            </w:rPr>
            <w:t>36</w:t>
          </w:r>
          <w:r>
            <w:rPr>
              <w:noProof/>
            </w:rPr>
            <w:fldChar w:fldCharType="end"/>
          </w:r>
        </w:p>
        <w:p w14:paraId="01DF3612" w14:textId="77777777" w:rsidR="00777B4E" w:rsidRDefault="00777B4E">
          <w:pPr>
            <w:pStyle w:val="31"/>
            <w:tabs>
              <w:tab w:val="right" w:pos="8296"/>
            </w:tabs>
            <w:rPr>
              <w:noProof/>
              <w:sz w:val="24"/>
              <w:szCs w:val="24"/>
            </w:rPr>
          </w:pPr>
          <w:r>
            <w:rPr>
              <w:noProof/>
            </w:rPr>
            <w:t>Reachablity</w:t>
          </w:r>
          <w:r>
            <w:rPr>
              <w:rFonts w:hint="eastAsia"/>
              <w:noProof/>
            </w:rPr>
            <w:t>：</w:t>
          </w:r>
          <w:r>
            <w:rPr>
              <w:noProof/>
            </w:rPr>
            <w:tab/>
          </w:r>
          <w:r>
            <w:rPr>
              <w:noProof/>
            </w:rPr>
            <w:fldChar w:fldCharType="begin"/>
          </w:r>
          <w:r>
            <w:rPr>
              <w:noProof/>
            </w:rPr>
            <w:instrText xml:space="preserve"> PAGEREF _Toc300236781 \h </w:instrText>
          </w:r>
          <w:r>
            <w:rPr>
              <w:noProof/>
            </w:rPr>
          </w:r>
          <w:r>
            <w:rPr>
              <w:noProof/>
            </w:rPr>
            <w:fldChar w:fldCharType="separate"/>
          </w:r>
          <w:r>
            <w:rPr>
              <w:noProof/>
            </w:rPr>
            <w:t>36</w:t>
          </w:r>
          <w:r>
            <w:rPr>
              <w:noProof/>
            </w:rPr>
            <w:fldChar w:fldCharType="end"/>
          </w:r>
        </w:p>
        <w:p w14:paraId="6B2A0D27" w14:textId="77777777" w:rsidR="00777B4E" w:rsidRDefault="00777B4E">
          <w:pPr>
            <w:pStyle w:val="31"/>
            <w:tabs>
              <w:tab w:val="right" w:pos="8296"/>
            </w:tabs>
            <w:rPr>
              <w:noProof/>
              <w:sz w:val="24"/>
              <w:szCs w:val="24"/>
            </w:rPr>
          </w:pPr>
          <w:r>
            <w:rPr>
              <w:noProof/>
            </w:rPr>
            <w:t>AFNetworking:</w:t>
          </w:r>
          <w:r>
            <w:rPr>
              <w:noProof/>
            </w:rPr>
            <w:tab/>
          </w:r>
          <w:r>
            <w:rPr>
              <w:noProof/>
            </w:rPr>
            <w:fldChar w:fldCharType="begin"/>
          </w:r>
          <w:r>
            <w:rPr>
              <w:noProof/>
            </w:rPr>
            <w:instrText xml:space="preserve"> PAGEREF _Toc300236782 \h </w:instrText>
          </w:r>
          <w:r>
            <w:rPr>
              <w:noProof/>
            </w:rPr>
          </w:r>
          <w:r>
            <w:rPr>
              <w:noProof/>
            </w:rPr>
            <w:fldChar w:fldCharType="separate"/>
          </w:r>
          <w:r>
            <w:rPr>
              <w:noProof/>
            </w:rPr>
            <w:t>36</w:t>
          </w:r>
          <w:r>
            <w:rPr>
              <w:noProof/>
            </w:rPr>
            <w:fldChar w:fldCharType="end"/>
          </w:r>
        </w:p>
        <w:p w14:paraId="47478F59" w14:textId="77777777" w:rsidR="00777B4E" w:rsidRDefault="00777B4E">
          <w:pPr>
            <w:pStyle w:val="31"/>
            <w:tabs>
              <w:tab w:val="right" w:pos="8296"/>
            </w:tabs>
            <w:rPr>
              <w:noProof/>
              <w:sz w:val="24"/>
              <w:szCs w:val="24"/>
            </w:rPr>
          </w:pPr>
          <w:r>
            <w:rPr>
              <w:noProof/>
            </w:rPr>
            <w:t>SDWebImage</w:t>
          </w:r>
          <w:r>
            <w:rPr>
              <w:rFonts w:hint="eastAsia"/>
              <w:noProof/>
            </w:rPr>
            <w:t>：</w:t>
          </w:r>
          <w:r>
            <w:rPr>
              <w:noProof/>
            </w:rPr>
            <w:tab/>
          </w:r>
          <w:r>
            <w:rPr>
              <w:noProof/>
            </w:rPr>
            <w:fldChar w:fldCharType="begin"/>
          </w:r>
          <w:r>
            <w:rPr>
              <w:noProof/>
            </w:rPr>
            <w:instrText xml:space="preserve"> PAGEREF _Toc300236783 \h </w:instrText>
          </w:r>
          <w:r>
            <w:rPr>
              <w:noProof/>
            </w:rPr>
          </w:r>
          <w:r>
            <w:rPr>
              <w:noProof/>
            </w:rPr>
            <w:fldChar w:fldCharType="separate"/>
          </w:r>
          <w:r>
            <w:rPr>
              <w:noProof/>
            </w:rPr>
            <w:t>36</w:t>
          </w:r>
          <w:r>
            <w:rPr>
              <w:noProof/>
            </w:rPr>
            <w:fldChar w:fldCharType="end"/>
          </w:r>
        </w:p>
        <w:p w14:paraId="1F5335C1" w14:textId="77777777" w:rsidR="00777B4E" w:rsidRDefault="00777B4E">
          <w:pPr>
            <w:pStyle w:val="31"/>
            <w:tabs>
              <w:tab w:val="right" w:pos="8296"/>
            </w:tabs>
            <w:rPr>
              <w:noProof/>
              <w:sz w:val="24"/>
              <w:szCs w:val="24"/>
            </w:rPr>
          </w:pPr>
          <w:r>
            <w:rPr>
              <w:noProof/>
            </w:rPr>
            <w:t>FMDataBase</w:t>
          </w:r>
          <w:r>
            <w:rPr>
              <w:rFonts w:hint="eastAsia"/>
              <w:noProof/>
            </w:rPr>
            <w:t>：</w:t>
          </w:r>
          <w:r>
            <w:rPr>
              <w:noProof/>
            </w:rPr>
            <w:tab/>
          </w:r>
          <w:r>
            <w:rPr>
              <w:noProof/>
            </w:rPr>
            <w:fldChar w:fldCharType="begin"/>
          </w:r>
          <w:r>
            <w:rPr>
              <w:noProof/>
            </w:rPr>
            <w:instrText xml:space="preserve"> PAGEREF _Toc300236784 \h </w:instrText>
          </w:r>
          <w:r>
            <w:rPr>
              <w:noProof/>
            </w:rPr>
          </w:r>
          <w:r>
            <w:rPr>
              <w:noProof/>
            </w:rPr>
            <w:fldChar w:fldCharType="separate"/>
          </w:r>
          <w:r>
            <w:rPr>
              <w:noProof/>
            </w:rPr>
            <w:t>37</w:t>
          </w:r>
          <w:r>
            <w:rPr>
              <w:noProof/>
            </w:rPr>
            <w:fldChar w:fldCharType="end"/>
          </w:r>
        </w:p>
        <w:p w14:paraId="56420095" w14:textId="77777777" w:rsidR="00777B4E" w:rsidRDefault="00777B4E">
          <w:pPr>
            <w:pStyle w:val="31"/>
            <w:tabs>
              <w:tab w:val="right" w:pos="8296"/>
            </w:tabs>
            <w:rPr>
              <w:noProof/>
              <w:sz w:val="24"/>
              <w:szCs w:val="24"/>
            </w:rPr>
          </w:pPr>
          <w:r>
            <w:rPr>
              <w:noProof/>
            </w:rPr>
            <w:t>GTMBase64</w:t>
          </w:r>
          <w:r>
            <w:rPr>
              <w:rFonts w:hint="eastAsia"/>
              <w:noProof/>
            </w:rPr>
            <w:t>：</w:t>
          </w:r>
          <w:r>
            <w:rPr>
              <w:noProof/>
            </w:rPr>
            <w:tab/>
          </w:r>
          <w:r>
            <w:rPr>
              <w:noProof/>
            </w:rPr>
            <w:fldChar w:fldCharType="begin"/>
          </w:r>
          <w:r>
            <w:rPr>
              <w:noProof/>
            </w:rPr>
            <w:instrText xml:space="preserve"> PAGEREF _Toc300236785 \h </w:instrText>
          </w:r>
          <w:r>
            <w:rPr>
              <w:noProof/>
            </w:rPr>
          </w:r>
          <w:r>
            <w:rPr>
              <w:noProof/>
            </w:rPr>
            <w:fldChar w:fldCharType="separate"/>
          </w:r>
          <w:r>
            <w:rPr>
              <w:noProof/>
            </w:rPr>
            <w:t>37</w:t>
          </w:r>
          <w:r>
            <w:rPr>
              <w:noProof/>
            </w:rPr>
            <w:fldChar w:fldCharType="end"/>
          </w:r>
        </w:p>
        <w:p w14:paraId="3D1D3B4E" w14:textId="77777777" w:rsidR="00777B4E" w:rsidRDefault="00777B4E">
          <w:pPr>
            <w:pStyle w:val="31"/>
            <w:tabs>
              <w:tab w:val="right" w:pos="8296"/>
            </w:tabs>
            <w:rPr>
              <w:noProof/>
              <w:sz w:val="24"/>
              <w:szCs w:val="24"/>
            </w:rPr>
          </w:pPr>
          <w:r>
            <w:rPr>
              <w:noProof/>
            </w:rPr>
            <w:t>SVProgressHUD</w:t>
          </w:r>
          <w:r>
            <w:rPr>
              <w:rFonts w:hint="eastAsia"/>
              <w:noProof/>
            </w:rPr>
            <w:t>：</w:t>
          </w:r>
          <w:r>
            <w:rPr>
              <w:noProof/>
            </w:rPr>
            <w:tab/>
          </w:r>
          <w:r>
            <w:rPr>
              <w:noProof/>
            </w:rPr>
            <w:fldChar w:fldCharType="begin"/>
          </w:r>
          <w:r>
            <w:rPr>
              <w:noProof/>
            </w:rPr>
            <w:instrText xml:space="preserve"> PAGEREF _Toc300236786 \h </w:instrText>
          </w:r>
          <w:r>
            <w:rPr>
              <w:noProof/>
            </w:rPr>
          </w:r>
          <w:r>
            <w:rPr>
              <w:noProof/>
            </w:rPr>
            <w:fldChar w:fldCharType="separate"/>
          </w:r>
          <w:r>
            <w:rPr>
              <w:noProof/>
            </w:rPr>
            <w:t>37</w:t>
          </w:r>
          <w:r>
            <w:rPr>
              <w:noProof/>
            </w:rPr>
            <w:fldChar w:fldCharType="end"/>
          </w:r>
        </w:p>
        <w:p w14:paraId="2578FDBF" w14:textId="77777777" w:rsidR="00777B4E" w:rsidRDefault="00777B4E">
          <w:pPr>
            <w:pStyle w:val="31"/>
            <w:tabs>
              <w:tab w:val="right" w:pos="8296"/>
            </w:tabs>
            <w:rPr>
              <w:noProof/>
              <w:sz w:val="24"/>
              <w:szCs w:val="24"/>
            </w:rPr>
          </w:pPr>
          <w:r>
            <w:rPr>
              <w:noProof/>
            </w:rPr>
            <w:t>JSONKit</w:t>
          </w:r>
          <w:r>
            <w:rPr>
              <w:rFonts w:hint="eastAsia"/>
              <w:noProof/>
            </w:rPr>
            <w:t>：</w:t>
          </w:r>
          <w:r>
            <w:rPr>
              <w:noProof/>
            </w:rPr>
            <w:tab/>
          </w:r>
          <w:r>
            <w:rPr>
              <w:noProof/>
            </w:rPr>
            <w:fldChar w:fldCharType="begin"/>
          </w:r>
          <w:r>
            <w:rPr>
              <w:noProof/>
            </w:rPr>
            <w:instrText xml:space="preserve"> PAGEREF _Toc300236787 \h </w:instrText>
          </w:r>
          <w:r>
            <w:rPr>
              <w:noProof/>
            </w:rPr>
          </w:r>
          <w:r>
            <w:rPr>
              <w:noProof/>
            </w:rPr>
            <w:fldChar w:fldCharType="separate"/>
          </w:r>
          <w:r>
            <w:rPr>
              <w:noProof/>
            </w:rPr>
            <w:t>37</w:t>
          </w:r>
          <w:r>
            <w:rPr>
              <w:noProof/>
            </w:rPr>
            <w:fldChar w:fldCharType="end"/>
          </w:r>
        </w:p>
        <w:p w14:paraId="2DAB5D22" w14:textId="77777777" w:rsidR="00777B4E" w:rsidRDefault="00777B4E">
          <w:pPr>
            <w:pStyle w:val="31"/>
            <w:tabs>
              <w:tab w:val="right" w:pos="8296"/>
            </w:tabs>
            <w:rPr>
              <w:noProof/>
              <w:sz w:val="24"/>
              <w:szCs w:val="24"/>
            </w:rPr>
          </w:pPr>
          <w:r>
            <w:rPr>
              <w:noProof/>
            </w:rPr>
            <w:t>SVPullToRefresh</w:t>
          </w:r>
          <w:r>
            <w:rPr>
              <w:rFonts w:hint="eastAsia"/>
              <w:noProof/>
            </w:rPr>
            <w:t>：</w:t>
          </w:r>
          <w:r>
            <w:rPr>
              <w:noProof/>
            </w:rPr>
            <w:tab/>
          </w:r>
          <w:r>
            <w:rPr>
              <w:noProof/>
            </w:rPr>
            <w:fldChar w:fldCharType="begin"/>
          </w:r>
          <w:r>
            <w:rPr>
              <w:noProof/>
            </w:rPr>
            <w:instrText xml:space="preserve"> PAGEREF _Toc300236788 \h </w:instrText>
          </w:r>
          <w:r>
            <w:rPr>
              <w:noProof/>
            </w:rPr>
          </w:r>
          <w:r>
            <w:rPr>
              <w:noProof/>
            </w:rPr>
            <w:fldChar w:fldCharType="separate"/>
          </w:r>
          <w:r>
            <w:rPr>
              <w:noProof/>
            </w:rPr>
            <w:t>37</w:t>
          </w:r>
          <w:r>
            <w:rPr>
              <w:noProof/>
            </w:rPr>
            <w:fldChar w:fldCharType="end"/>
          </w:r>
        </w:p>
        <w:p w14:paraId="2220A58A" w14:textId="77777777" w:rsidR="00777B4E" w:rsidRDefault="00777B4E">
          <w:pPr>
            <w:pStyle w:val="31"/>
            <w:tabs>
              <w:tab w:val="right" w:pos="8296"/>
            </w:tabs>
            <w:rPr>
              <w:noProof/>
              <w:sz w:val="24"/>
              <w:szCs w:val="24"/>
            </w:rPr>
          </w:pPr>
          <w:r>
            <w:rPr>
              <w:noProof/>
            </w:rPr>
            <w:t>MWPhotoBrowser</w:t>
          </w:r>
          <w:r>
            <w:rPr>
              <w:rFonts w:hint="eastAsia"/>
              <w:noProof/>
            </w:rPr>
            <w:t>：</w:t>
          </w:r>
          <w:r>
            <w:rPr>
              <w:noProof/>
            </w:rPr>
            <w:tab/>
          </w:r>
          <w:r>
            <w:rPr>
              <w:noProof/>
            </w:rPr>
            <w:fldChar w:fldCharType="begin"/>
          </w:r>
          <w:r>
            <w:rPr>
              <w:noProof/>
            </w:rPr>
            <w:instrText xml:space="preserve"> PAGEREF _Toc300236789 \h </w:instrText>
          </w:r>
          <w:r>
            <w:rPr>
              <w:noProof/>
            </w:rPr>
          </w:r>
          <w:r>
            <w:rPr>
              <w:noProof/>
            </w:rPr>
            <w:fldChar w:fldCharType="separate"/>
          </w:r>
          <w:r>
            <w:rPr>
              <w:noProof/>
            </w:rPr>
            <w:t>37</w:t>
          </w:r>
          <w:r>
            <w:rPr>
              <w:noProof/>
            </w:rPr>
            <w:fldChar w:fldCharType="end"/>
          </w:r>
        </w:p>
        <w:p w14:paraId="597B5DD9" w14:textId="77777777" w:rsidR="00777B4E" w:rsidRDefault="00777B4E">
          <w:pPr>
            <w:pStyle w:val="31"/>
            <w:tabs>
              <w:tab w:val="right" w:pos="8296"/>
            </w:tabs>
            <w:rPr>
              <w:noProof/>
              <w:sz w:val="24"/>
              <w:szCs w:val="24"/>
            </w:rPr>
          </w:pPr>
          <w:r w:rsidRPr="007334B3">
            <w:rPr>
              <w:rFonts w:eastAsia="Times New Roman" w:cs="Times New Roman"/>
              <w:noProof/>
            </w:rPr>
            <w:t>SFHFKeychainUtils</w:t>
          </w:r>
          <w:r w:rsidRPr="007334B3">
            <w:rPr>
              <w:rFonts w:ascii="Lantinghei TC Heavy" w:eastAsia="Times New Roman" w:hAnsi="Lantinghei TC Heavy" w:cs="Lantinghei TC Heavy" w:hint="eastAsia"/>
              <w:noProof/>
            </w:rPr>
            <w:t>：</w:t>
          </w:r>
          <w:r>
            <w:rPr>
              <w:noProof/>
            </w:rPr>
            <w:tab/>
          </w:r>
          <w:r>
            <w:rPr>
              <w:noProof/>
            </w:rPr>
            <w:fldChar w:fldCharType="begin"/>
          </w:r>
          <w:r>
            <w:rPr>
              <w:noProof/>
            </w:rPr>
            <w:instrText xml:space="preserve"> PAGEREF _Toc300236790 \h </w:instrText>
          </w:r>
          <w:r>
            <w:rPr>
              <w:noProof/>
            </w:rPr>
          </w:r>
          <w:r>
            <w:rPr>
              <w:noProof/>
            </w:rPr>
            <w:fldChar w:fldCharType="separate"/>
          </w:r>
          <w:r>
            <w:rPr>
              <w:noProof/>
            </w:rPr>
            <w:t>37</w:t>
          </w:r>
          <w:r>
            <w:rPr>
              <w:noProof/>
            </w:rPr>
            <w:fldChar w:fldCharType="end"/>
          </w:r>
        </w:p>
        <w:p w14:paraId="6CCC28F1" w14:textId="77777777" w:rsidR="00777B4E" w:rsidRDefault="00777B4E">
          <w:pPr>
            <w:pStyle w:val="31"/>
            <w:tabs>
              <w:tab w:val="right" w:pos="8296"/>
            </w:tabs>
            <w:rPr>
              <w:noProof/>
              <w:sz w:val="24"/>
              <w:szCs w:val="24"/>
            </w:rPr>
          </w:pPr>
          <w:r>
            <w:rPr>
              <w:noProof/>
            </w:rPr>
            <w:t>RegexKitLite</w:t>
          </w:r>
          <w:r>
            <w:rPr>
              <w:rFonts w:hint="eastAsia"/>
              <w:noProof/>
            </w:rPr>
            <w:t>：</w:t>
          </w:r>
          <w:r>
            <w:rPr>
              <w:noProof/>
            </w:rPr>
            <w:tab/>
          </w:r>
          <w:r>
            <w:rPr>
              <w:noProof/>
            </w:rPr>
            <w:fldChar w:fldCharType="begin"/>
          </w:r>
          <w:r>
            <w:rPr>
              <w:noProof/>
            </w:rPr>
            <w:instrText xml:space="preserve"> PAGEREF _Toc300236791 \h </w:instrText>
          </w:r>
          <w:r>
            <w:rPr>
              <w:noProof/>
            </w:rPr>
          </w:r>
          <w:r>
            <w:rPr>
              <w:noProof/>
            </w:rPr>
            <w:fldChar w:fldCharType="separate"/>
          </w:r>
          <w:r>
            <w:rPr>
              <w:noProof/>
            </w:rPr>
            <w:t>37</w:t>
          </w:r>
          <w:r>
            <w:rPr>
              <w:noProof/>
            </w:rPr>
            <w:fldChar w:fldCharType="end"/>
          </w:r>
        </w:p>
        <w:p w14:paraId="6F4BA0F5" w14:textId="77777777" w:rsidR="00777B4E" w:rsidRDefault="00777B4E">
          <w:pPr>
            <w:pStyle w:val="31"/>
            <w:tabs>
              <w:tab w:val="right" w:pos="8296"/>
            </w:tabs>
            <w:rPr>
              <w:noProof/>
              <w:sz w:val="24"/>
              <w:szCs w:val="24"/>
            </w:rPr>
          </w:pPr>
          <w:r>
            <w:rPr>
              <w:noProof/>
            </w:rPr>
            <w:t>ZBarSDK</w:t>
          </w:r>
          <w:r>
            <w:rPr>
              <w:rFonts w:hint="eastAsia"/>
              <w:noProof/>
            </w:rPr>
            <w:t>：</w:t>
          </w:r>
          <w:r>
            <w:rPr>
              <w:noProof/>
            </w:rPr>
            <w:tab/>
          </w:r>
          <w:r>
            <w:rPr>
              <w:noProof/>
            </w:rPr>
            <w:fldChar w:fldCharType="begin"/>
          </w:r>
          <w:r>
            <w:rPr>
              <w:noProof/>
            </w:rPr>
            <w:instrText xml:space="preserve"> PAGEREF _Toc300236792 \h </w:instrText>
          </w:r>
          <w:r>
            <w:rPr>
              <w:noProof/>
            </w:rPr>
          </w:r>
          <w:r>
            <w:rPr>
              <w:noProof/>
            </w:rPr>
            <w:fldChar w:fldCharType="separate"/>
          </w:r>
          <w:r>
            <w:rPr>
              <w:noProof/>
            </w:rPr>
            <w:t>37</w:t>
          </w:r>
          <w:r>
            <w:rPr>
              <w:noProof/>
            </w:rPr>
            <w:fldChar w:fldCharType="end"/>
          </w:r>
        </w:p>
        <w:p w14:paraId="436AB723" w14:textId="77777777" w:rsidR="00777B4E" w:rsidRDefault="00777B4E">
          <w:pPr>
            <w:pStyle w:val="31"/>
            <w:tabs>
              <w:tab w:val="right" w:pos="8296"/>
            </w:tabs>
            <w:rPr>
              <w:noProof/>
              <w:sz w:val="24"/>
              <w:szCs w:val="24"/>
            </w:rPr>
          </w:pPr>
          <w:r>
            <w:rPr>
              <w:noProof/>
            </w:rPr>
            <w:t>ShareSDK</w:t>
          </w:r>
          <w:r>
            <w:rPr>
              <w:rFonts w:hint="eastAsia"/>
              <w:noProof/>
            </w:rPr>
            <w:t>：</w:t>
          </w:r>
          <w:r>
            <w:rPr>
              <w:noProof/>
            </w:rPr>
            <w:tab/>
          </w:r>
          <w:r>
            <w:rPr>
              <w:noProof/>
            </w:rPr>
            <w:fldChar w:fldCharType="begin"/>
          </w:r>
          <w:r>
            <w:rPr>
              <w:noProof/>
            </w:rPr>
            <w:instrText xml:space="preserve"> PAGEREF _Toc300236793 \h </w:instrText>
          </w:r>
          <w:r>
            <w:rPr>
              <w:noProof/>
            </w:rPr>
          </w:r>
          <w:r>
            <w:rPr>
              <w:noProof/>
            </w:rPr>
            <w:fldChar w:fldCharType="separate"/>
          </w:r>
          <w:r>
            <w:rPr>
              <w:noProof/>
            </w:rPr>
            <w:t>38</w:t>
          </w:r>
          <w:r>
            <w:rPr>
              <w:noProof/>
            </w:rPr>
            <w:fldChar w:fldCharType="end"/>
          </w:r>
        </w:p>
        <w:p w14:paraId="537521A8" w14:textId="087806E4" w:rsidR="009964B0" w:rsidRDefault="009964B0">
          <w:r>
            <w:rPr>
              <w:b/>
              <w:bCs/>
              <w:noProof/>
            </w:rPr>
            <w:fldChar w:fldCharType="end"/>
          </w:r>
        </w:p>
      </w:sdtContent>
    </w:sdt>
    <w:p w14:paraId="641E3428" w14:textId="77777777" w:rsidR="00E15F7C" w:rsidRDefault="00E15F7C">
      <w:pPr>
        <w:widowControl/>
        <w:jc w:val="left"/>
      </w:pPr>
    </w:p>
    <w:p w14:paraId="1201A4DC" w14:textId="77777777" w:rsidR="00E15F7C" w:rsidRDefault="00E15F7C">
      <w:pPr>
        <w:widowControl/>
        <w:jc w:val="left"/>
      </w:pPr>
      <w:r>
        <w:br w:type="page"/>
      </w:r>
    </w:p>
    <w:p w14:paraId="2025AAD7" w14:textId="25F44981" w:rsidR="000F4F0C" w:rsidRPr="000F4F0C" w:rsidRDefault="00406C21" w:rsidP="00E753C9">
      <w:pPr>
        <w:pStyle w:val="1"/>
      </w:pPr>
      <w:bookmarkStart w:id="4" w:name="_Toc300236729"/>
      <w:r>
        <w:rPr>
          <w:rFonts w:hint="eastAsia"/>
        </w:rPr>
        <w:t>文档内容</w:t>
      </w:r>
      <w:bookmarkEnd w:id="4"/>
    </w:p>
    <w:p w14:paraId="4FFACA93" w14:textId="2A2B2423" w:rsidR="00406C21" w:rsidRDefault="008F4B65" w:rsidP="003C4204">
      <w:pPr>
        <w:pStyle w:val="2"/>
      </w:pPr>
      <w:bookmarkStart w:id="5" w:name="_Toc300236730"/>
      <w:r>
        <w:rPr>
          <w:rFonts w:hint="eastAsia"/>
        </w:rPr>
        <w:t>Xcode</w:t>
      </w:r>
      <w:r w:rsidR="00055045">
        <w:rPr>
          <w:rFonts w:hint="eastAsia"/>
        </w:rPr>
        <w:t>文档结构</w:t>
      </w:r>
      <w:bookmarkEnd w:id="5"/>
    </w:p>
    <w:p w14:paraId="0328FA69" w14:textId="4A810571" w:rsidR="003C4204" w:rsidRPr="00216CAD" w:rsidRDefault="003C4204"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a）在Root（如无特殊说明，Root在本文档代表在根目录下与工程同名文件夹）下</w:t>
      </w:r>
      <w:r w:rsidR="00B97AB5" w:rsidRPr="00216CAD">
        <w:rPr>
          <w:rFonts w:ascii="宋体" w:hAnsi="宋体" w:cs="宋体" w:hint="eastAsia"/>
          <w:kern w:val="0"/>
        </w:rPr>
        <w:t>建立Libs文件夹，用于存放第三方类库（使用Cocoapods管理类库是在Pods下）。</w:t>
      </w:r>
    </w:p>
    <w:p w14:paraId="52BAA8CD" w14:textId="4B449FA0"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b）在Root下建立Categories</w:t>
      </w:r>
      <w:r w:rsidR="00384441">
        <w:rPr>
          <w:rFonts w:ascii="宋体" w:hAnsi="宋体" w:cs="宋体" w:hint="eastAsia"/>
          <w:kern w:val="0"/>
        </w:rPr>
        <w:t>文件夹，用于存放</w:t>
      </w:r>
      <w:r w:rsidRPr="00216CAD">
        <w:rPr>
          <w:rFonts w:ascii="宋体" w:hAnsi="宋体" w:cs="宋体" w:hint="eastAsia"/>
          <w:kern w:val="0"/>
        </w:rPr>
        <w:t>扩展类。</w:t>
      </w:r>
    </w:p>
    <w:p w14:paraId="1E4BE0D2" w14:textId="1AFAB398"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c）在Root下建立Headers文件夹，用于存放用到的头文件类</w:t>
      </w:r>
      <w:r w:rsidR="000736D4" w:rsidRPr="00216CAD">
        <w:rPr>
          <w:rFonts w:ascii="宋体" w:hAnsi="宋体" w:cs="宋体" w:hint="eastAsia"/>
          <w:kern w:val="0"/>
        </w:rPr>
        <w:t>，如Constants</w:t>
      </w:r>
      <w:r w:rsidR="000736D4" w:rsidRPr="00216CAD">
        <w:rPr>
          <w:rFonts w:ascii="宋体" w:hAnsi="宋体" w:cs="宋体"/>
          <w:kern w:val="0"/>
        </w:rPr>
        <w:t>.h</w:t>
      </w:r>
      <w:r w:rsidR="000736D4" w:rsidRPr="00216CAD">
        <w:rPr>
          <w:rFonts w:ascii="宋体" w:hAnsi="宋体" w:cs="宋体" w:hint="eastAsia"/>
          <w:kern w:val="0"/>
        </w:rPr>
        <w:t>存放全局定义的常量头文件</w:t>
      </w:r>
      <w:r w:rsidRPr="00216CAD">
        <w:rPr>
          <w:rFonts w:ascii="宋体" w:hAnsi="宋体" w:cs="宋体" w:hint="eastAsia"/>
          <w:kern w:val="0"/>
        </w:rPr>
        <w:t>。</w:t>
      </w:r>
    </w:p>
    <w:p w14:paraId="1BE8A76D" w14:textId="3FE45FEA"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d）在Root下建立Models文件夹，用于存放使用到的models。</w:t>
      </w:r>
    </w:p>
    <w:p w14:paraId="374064DB" w14:textId="006FACA3" w:rsidR="00B97AB5" w:rsidRPr="00216CAD" w:rsidRDefault="00B97AB5"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e）在Root下建立</w:t>
      </w:r>
      <w:r w:rsidR="007468C1" w:rsidRPr="00216CAD">
        <w:rPr>
          <w:rFonts w:ascii="宋体" w:hAnsi="宋体" w:cs="宋体" w:hint="eastAsia"/>
          <w:kern w:val="0"/>
        </w:rPr>
        <w:t>Utils文件夹，用于存放自定义类。</w:t>
      </w:r>
    </w:p>
    <w:p w14:paraId="573E8A8F" w14:textId="7B003783" w:rsidR="007468C1" w:rsidRPr="00216CAD" w:rsidRDefault="007468C1"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f）在Root下建立MainClasses</w:t>
      </w:r>
      <w:r w:rsidR="006741DF">
        <w:rPr>
          <w:rFonts w:ascii="宋体" w:hAnsi="宋体" w:cs="宋体" w:hint="eastAsia"/>
          <w:kern w:val="0"/>
        </w:rPr>
        <w:t>文件夹</w:t>
      </w:r>
      <w:r w:rsidRPr="00216CAD">
        <w:rPr>
          <w:rFonts w:ascii="宋体" w:hAnsi="宋体" w:cs="宋体" w:hint="eastAsia"/>
          <w:kern w:val="0"/>
        </w:rPr>
        <w:t>，用于存放工程主类。</w:t>
      </w:r>
    </w:p>
    <w:p w14:paraId="6EF291DE" w14:textId="6D211368"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以iPhone系统自带应用电话为例说明该文件夹结构。</w:t>
      </w:r>
    </w:p>
    <w:p w14:paraId="28F260BD" w14:textId="16E6696C"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1，userGuides：存放用户</w:t>
      </w:r>
      <w:r w:rsidR="006741DF">
        <w:rPr>
          <w:rFonts w:ascii="宋体" w:hAnsi="宋体" w:cs="宋体" w:hint="eastAsia"/>
          <w:kern w:val="0"/>
        </w:rPr>
        <w:t>新功能</w:t>
      </w:r>
      <w:r w:rsidRPr="00216CAD">
        <w:rPr>
          <w:rFonts w:ascii="宋体" w:hAnsi="宋体" w:cs="宋体" w:hint="eastAsia"/>
          <w:kern w:val="0"/>
        </w:rPr>
        <w:t>引导类。</w:t>
      </w:r>
    </w:p>
    <w:p w14:paraId="4E0B54C5" w14:textId="6D397C0A"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2，collecttions：个人收藏对应tab分类，内部层级以此推进。</w:t>
      </w:r>
    </w:p>
    <w:p w14:paraId="6D9CD18A" w14:textId="39561C5E"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3，recentCalls：最近通话对应tabs分类，内部层级以此推进。</w:t>
      </w:r>
    </w:p>
    <w:p w14:paraId="51587847" w14:textId="490DDE5B" w:rsidR="00CD55B9" w:rsidRPr="00216CAD" w:rsidRDefault="00CD55B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4，</w:t>
      </w:r>
      <w:r w:rsidR="003D5179" w:rsidRPr="00216CAD">
        <w:rPr>
          <w:rFonts w:ascii="宋体" w:hAnsi="宋体" w:cs="宋体" w:hint="eastAsia"/>
          <w:kern w:val="0"/>
        </w:rPr>
        <w:t>contacts：通讯录对应tabs分类，内部层级以此推进。</w:t>
      </w:r>
    </w:p>
    <w:p w14:paraId="34182898" w14:textId="18781FEC" w:rsidR="003D5179" w:rsidRPr="00216CAD" w:rsidRDefault="003D5179"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ab/>
        <w:t>5，dialBoards：拨号键盘对应tabs分类，内部层级以此推进。</w:t>
      </w:r>
    </w:p>
    <w:p w14:paraId="536D6166" w14:textId="6883CC56" w:rsidR="003D5179" w:rsidRPr="00216CAD" w:rsidRDefault="001379CA"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g）在Supporting Files下建立Resources文件夹，用于存放images（使用Images</w:t>
      </w:r>
      <w:r w:rsidRPr="00216CAD">
        <w:rPr>
          <w:rFonts w:ascii="宋体" w:hAnsi="宋体" w:cs="宋体"/>
          <w:kern w:val="0"/>
        </w:rPr>
        <w:t>.xcassets</w:t>
      </w:r>
      <w:r w:rsidRPr="00216CAD">
        <w:rPr>
          <w:rFonts w:ascii="宋体" w:hAnsi="宋体" w:cs="宋体" w:hint="eastAsia"/>
          <w:kern w:val="0"/>
        </w:rPr>
        <w:t>管理图片资源亦允许）</w:t>
      </w:r>
      <w:r w:rsidR="00900653" w:rsidRPr="00216CAD">
        <w:rPr>
          <w:rFonts w:ascii="宋体" w:hAnsi="宋体" w:cs="宋体" w:hint="eastAsia"/>
          <w:kern w:val="0"/>
        </w:rPr>
        <w:t>、texts、</w:t>
      </w:r>
      <w:r w:rsidR="009F4483" w:rsidRPr="00216CAD">
        <w:rPr>
          <w:rFonts w:ascii="宋体" w:hAnsi="宋体" w:cs="宋体" w:hint="eastAsia"/>
          <w:kern w:val="0"/>
        </w:rPr>
        <w:t>audios</w:t>
      </w:r>
      <w:r w:rsidR="00900653" w:rsidRPr="00216CAD">
        <w:rPr>
          <w:rFonts w:ascii="宋体" w:hAnsi="宋体" w:cs="宋体" w:hint="eastAsia"/>
          <w:kern w:val="0"/>
        </w:rPr>
        <w:t>videos、javascripts等系统引用到的资源文件。</w:t>
      </w:r>
    </w:p>
    <w:p w14:paraId="4A9359B7" w14:textId="33203710" w:rsidR="003D1EB2" w:rsidRPr="00216CAD" w:rsidRDefault="003D1EB2" w:rsidP="00216CAD">
      <w:pPr>
        <w:widowControl/>
        <w:spacing w:before="100" w:beforeAutospacing="1" w:after="100" w:afterAutospacing="1"/>
        <w:jc w:val="left"/>
        <w:rPr>
          <w:rFonts w:ascii="宋体" w:hAnsi="宋体" w:cs="宋体"/>
          <w:kern w:val="0"/>
        </w:rPr>
      </w:pPr>
      <w:r w:rsidRPr="00216CAD">
        <w:rPr>
          <w:rFonts w:ascii="宋体" w:hAnsi="宋体" w:cs="宋体" w:hint="eastAsia"/>
          <w:kern w:val="0"/>
        </w:rPr>
        <w:t>整个项目文件夹示例如下：</w:t>
      </w:r>
    </w:p>
    <w:p w14:paraId="0D04182C" w14:textId="5590F03B" w:rsidR="00452D7B" w:rsidRDefault="00EF0530" w:rsidP="003C4204">
      <w:pPr>
        <w:rPr>
          <w:rFonts w:ascii="华文宋体" w:eastAsia="华文宋体" w:hAnsi="华文宋体"/>
          <w:sz w:val="28"/>
          <w:szCs w:val="28"/>
        </w:rPr>
      </w:pPr>
      <w:r>
        <w:rPr>
          <w:rFonts w:ascii="华文宋体" w:eastAsia="华文宋体" w:hAnsi="华文宋体" w:hint="eastAsia"/>
          <w:noProof/>
          <w:sz w:val="28"/>
          <w:szCs w:val="28"/>
        </w:rPr>
        <w:drawing>
          <wp:inline distT="0" distB="0" distL="0" distR="0" wp14:anchorId="164A4E22" wp14:editId="1B8F18EF">
            <wp:extent cx="3033058" cy="7112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anhujiaju:Desktop:屏幕快照 2015-08-03 上午10.23.37.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33058" cy="7112000"/>
                    </a:xfrm>
                    <a:prstGeom prst="rect">
                      <a:avLst/>
                    </a:prstGeom>
                    <a:noFill/>
                    <a:ln>
                      <a:noFill/>
                    </a:ln>
                  </pic:spPr>
                </pic:pic>
              </a:graphicData>
            </a:graphic>
          </wp:inline>
        </w:drawing>
      </w:r>
    </w:p>
    <w:p w14:paraId="50FE9D97" w14:textId="77777777" w:rsidR="00D0735F" w:rsidRDefault="00D0735F" w:rsidP="00D0735F">
      <w:pPr>
        <w:pStyle w:val="2"/>
      </w:pPr>
      <w:bookmarkStart w:id="6" w:name="_Toc300236731"/>
      <w:r>
        <w:t>Xcode</w:t>
      </w:r>
      <w:r>
        <w:t>配置</w:t>
      </w:r>
      <w:bookmarkEnd w:id="6"/>
    </w:p>
    <w:p w14:paraId="52F09394"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1.全部统一用ARC。</w:t>
      </w:r>
    </w:p>
    <w:p w14:paraId="725A79EB"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2.用git管理代码。</w:t>
      </w:r>
    </w:p>
    <w:p w14:paraId="14040E75" w14:textId="77777777" w:rsidR="00D0735F" w:rsidRPr="000F4F0C" w:rsidRDefault="00D0735F" w:rsidP="00D0735F">
      <w:pPr>
        <w:pStyle w:val="p5"/>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3.在项目.pch文件加入一段去除release的NSLog代码:</w:t>
      </w:r>
    </w:p>
    <w:p w14:paraId="7AAB4923"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#ifndef __OPTIMIZE__</w:t>
      </w:r>
    </w:p>
    <w:p w14:paraId="1821AB1E"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#define NSLog(...) NSLog(__VA_ARGS__)</w:t>
      </w:r>
    </w:p>
    <w:p w14:paraId="5EAE6AD9"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#else</w:t>
      </w:r>
    </w:p>
    <w:p w14:paraId="6445F593"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#define NSLog(...) {}</w:t>
      </w:r>
    </w:p>
    <w:p w14:paraId="6AEAF412" w14:textId="77777777" w:rsidR="00D0735F" w:rsidRPr="000F4F0C" w:rsidRDefault="00D0735F" w:rsidP="00D0735F">
      <w:pPr>
        <w:pStyle w:val="p1"/>
        <w:spacing w:before="150" w:beforeAutospacing="0" w:after="150" w:afterAutospacing="0"/>
        <w:rPr>
          <w:rFonts w:asciiTheme="minorEastAsia" w:hAnsiTheme="minorEastAsia" w:cs="Times New Roman"/>
          <w:sz w:val="24"/>
          <w:szCs w:val="24"/>
        </w:rPr>
      </w:pPr>
      <w:r w:rsidRPr="000F4F0C">
        <w:rPr>
          <w:rFonts w:asciiTheme="minorEastAsia" w:hAnsiTheme="minorEastAsia" w:cs="Times New Roman"/>
          <w:sz w:val="24"/>
          <w:szCs w:val="24"/>
        </w:rPr>
        <w:t>#endif</w:t>
      </w:r>
    </w:p>
    <w:p w14:paraId="345CF2F5" w14:textId="77777777" w:rsidR="00EF0530" w:rsidRDefault="00EF0530" w:rsidP="003C4204">
      <w:pPr>
        <w:rPr>
          <w:rFonts w:ascii="华文宋体" w:eastAsia="华文宋体" w:hAnsi="华文宋体"/>
          <w:sz w:val="28"/>
          <w:szCs w:val="28"/>
        </w:rPr>
      </w:pPr>
    </w:p>
    <w:p w14:paraId="4DA790FF" w14:textId="77777777" w:rsidR="00320D58" w:rsidRPr="00A16B12" w:rsidRDefault="00320D58" w:rsidP="00F23799">
      <w:pPr>
        <w:pStyle w:val="2"/>
      </w:pPr>
      <w:bookmarkStart w:id="7" w:name="space_and_formating"/>
      <w:bookmarkStart w:id="8" w:name="_Toc300236732"/>
      <w:r w:rsidRPr="00A16B12">
        <w:t>空格与格式</w:t>
      </w:r>
      <w:bookmarkEnd w:id="7"/>
      <w:bookmarkEnd w:id="8"/>
    </w:p>
    <w:p w14:paraId="75D1202C" w14:textId="77777777" w:rsidR="003730CA" w:rsidRPr="00A16B12" w:rsidRDefault="003730CA" w:rsidP="00687215">
      <w:pPr>
        <w:pStyle w:val="3"/>
      </w:pPr>
      <w:bookmarkStart w:id="9" w:name="space_vs_tabs"/>
      <w:bookmarkStart w:id="10" w:name="_Toc300236733"/>
      <w:r w:rsidRPr="00A16B12">
        <w:t>空格与制表符</w:t>
      </w:r>
      <w:bookmarkEnd w:id="9"/>
      <w:bookmarkEnd w:id="10"/>
    </w:p>
    <w:p w14:paraId="72CC1EEF" w14:textId="17B4E2EA"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我们</w:t>
      </w:r>
      <w:r w:rsidR="00275102">
        <w:rPr>
          <w:rFonts w:ascii="宋体" w:hAnsi="宋体" w:cs="宋体" w:hint="eastAsia"/>
          <w:kern w:val="0"/>
        </w:rPr>
        <w:t>使用</w:t>
      </w:r>
      <w:r w:rsidR="00275102">
        <w:rPr>
          <w:rFonts w:ascii="宋体" w:hAnsi="宋体" w:cs="宋体"/>
          <w:kern w:val="0"/>
        </w:rPr>
        <w:t>代码</w:t>
      </w:r>
      <w:r w:rsidR="00275102" w:rsidRPr="00275102">
        <w:rPr>
          <w:rFonts w:ascii="宋体" w:hAnsi="宋体" w:cs="宋体"/>
          <w:kern w:val="0"/>
        </w:rPr>
        <w:t>缩进应使用空格（SPACE），不能使用制表符（TAB），并且缩进以</w:t>
      </w:r>
      <w:r w:rsidR="00AF7F12">
        <w:rPr>
          <w:rFonts w:ascii="宋体" w:hAnsi="宋体" w:cs="宋体" w:hint="eastAsia"/>
          <w:kern w:val="0"/>
        </w:rPr>
        <w:t>4</w:t>
      </w:r>
      <w:r w:rsidR="004119AD">
        <w:rPr>
          <w:rFonts w:ascii="宋体" w:hAnsi="宋体" w:cs="宋体"/>
          <w:kern w:val="0"/>
        </w:rPr>
        <w:t>个字符为单位</w:t>
      </w:r>
      <w:r w:rsidR="004119AD">
        <w:rPr>
          <w:rFonts w:ascii="宋体" w:hAnsi="宋体" w:cs="宋体" w:hint="eastAsia"/>
          <w:kern w:val="0"/>
        </w:rPr>
        <w:t>，防止在不同</w:t>
      </w:r>
      <w:r w:rsidR="005957D5">
        <w:rPr>
          <w:rFonts w:ascii="宋体" w:hAnsi="宋体" w:cs="宋体" w:hint="eastAsia"/>
          <w:kern w:val="0"/>
        </w:rPr>
        <w:t>字长</w:t>
      </w:r>
      <w:r w:rsidR="00495838">
        <w:rPr>
          <w:rFonts w:ascii="宋体" w:hAnsi="宋体" w:cs="宋体" w:hint="eastAsia"/>
          <w:kern w:val="0"/>
        </w:rPr>
        <w:t>编译器上文本</w:t>
      </w:r>
      <w:r w:rsidR="003375AC">
        <w:rPr>
          <w:rFonts w:ascii="宋体" w:hAnsi="宋体" w:cs="宋体" w:hint="eastAsia"/>
          <w:kern w:val="0"/>
        </w:rPr>
        <w:t>TAB</w:t>
      </w:r>
      <w:r w:rsidR="00495838">
        <w:rPr>
          <w:rFonts w:ascii="宋体" w:hAnsi="宋体" w:cs="宋体" w:hint="eastAsia"/>
          <w:kern w:val="0"/>
        </w:rPr>
        <w:t>缩进</w:t>
      </w:r>
      <w:r w:rsidR="00B01544">
        <w:rPr>
          <w:rFonts w:ascii="宋体" w:hAnsi="宋体" w:cs="宋体" w:hint="eastAsia"/>
          <w:kern w:val="0"/>
        </w:rPr>
        <w:t>不一致</w:t>
      </w:r>
      <w:r w:rsidRPr="00A16B12">
        <w:rPr>
          <w:rFonts w:ascii="宋体" w:hAnsi="宋体" w:cs="宋体"/>
          <w:kern w:val="0"/>
        </w:rPr>
        <w:t>。</w:t>
      </w:r>
    </w:p>
    <w:p w14:paraId="4AE86B85" w14:textId="281414BF" w:rsidR="00E538C3" w:rsidRPr="00A16B12" w:rsidRDefault="00E538C3" w:rsidP="003730CA">
      <w:pPr>
        <w:widowControl/>
        <w:spacing w:before="100" w:beforeAutospacing="1" w:after="100" w:afterAutospacing="1"/>
        <w:jc w:val="left"/>
        <w:rPr>
          <w:rFonts w:ascii="宋体" w:hAnsi="宋体" w:cs="宋体"/>
          <w:kern w:val="0"/>
        </w:rPr>
      </w:pPr>
      <w:r>
        <w:rPr>
          <w:rFonts w:ascii="宋体" w:hAnsi="宋体" w:cs="宋体" w:hint="eastAsia"/>
          <w:kern w:val="0"/>
        </w:rPr>
        <w:t>设置方法：Xcode－</w:t>
      </w:r>
      <w:r>
        <w:rPr>
          <w:rFonts w:ascii="宋体" w:hAnsi="宋体" w:cs="宋体"/>
          <w:kern w:val="0"/>
        </w:rPr>
        <w:t>&gt;Perferences</w:t>
      </w:r>
      <w:r>
        <w:rPr>
          <w:rFonts w:ascii="宋体" w:hAnsi="宋体" w:cs="宋体" w:hint="eastAsia"/>
          <w:kern w:val="0"/>
        </w:rPr>
        <w:t>—</w:t>
      </w:r>
      <w:r>
        <w:rPr>
          <w:rFonts w:ascii="宋体" w:hAnsi="宋体" w:cs="宋体"/>
          <w:kern w:val="0"/>
        </w:rPr>
        <w:t>&gt;Text Editing</w:t>
      </w:r>
      <w:r>
        <w:rPr>
          <w:rFonts w:ascii="宋体" w:hAnsi="宋体" w:cs="宋体" w:hint="eastAsia"/>
          <w:kern w:val="0"/>
        </w:rPr>
        <w:t>—</w:t>
      </w:r>
      <w:r>
        <w:rPr>
          <w:rFonts w:ascii="宋体" w:hAnsi="宋体" w:cs="宋体"/>
          <w:kern w:val="0"/>
        </w:rPr>
        <w:t>&gt;Indentation</w:t>
      </w:r>
      <w:r>
        <w:rPr>
          <w:rFonts w:ascii="宋体" w:hAnsi="宋体" w:cs="宋体" w:hint="eastAsia"/>
          <w:kern w:val="0"/>
        </w:rPr>
        <w:t>－&gt;Perfer indent using选择Spaces，并Tab width：设置为4。</w:t>
      </w:r>
    </w:p>
    <w:p w14:paraId="1BCBA6D8" w14:textId="5FE5B40B"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w:t>
      </w:r>
      <w:r w:rsidR="008E5284">
        <w:rPr>
          <w:rFonts w:ascii="宋体" w:hAnsi="宋体" w:cs="宋体" w:hint="eastAsia"/>
          <w:kern w:val="0"/>
        </w:rPr>
        <w:t>文本缩进</w:t>
      </w:r>
      <w:r w:rsidRPr="00A16B12">
        <w:rPr>
          <w:rFonts w:ascii="宋体" w:hAnsi="宋体" w:cs="宋体"/>
          <w:kern w:val="0"/>
        </w:rPr>
        <w:t>只使用空格，每次缩进</w:t>
      </w:r>
      <w:r>
        <w:rPr>
          <w:rFonts w:ascii="宋体" w:hAnsi="宋体" w:cs="宋体" w:hint="eastAsia"/>
          <w:kern w:val="0"/>
        </w:rPr>
        <w:t>四</w:t>
      </w:r>
      <w:r w:rsidRPr="00A16B12">
        <w:rPr>
          <w:rFonts w:ascii="宋体" w:hAnsi="宋体" w:cs="宋体"/>
          <w:kern w:val="0"/>
        </w:rPr>
        <w:t>个空格。</w:t>
      </w:r>
    </w:p>
    <w:p w14:paraId="17EC0122" w14:textId="77777777" w:rsidR="008B357E" w:rsidRPr="008B357E" w:rsidRDefault="008B357E" w:rsidP="00687215">
      <w:pPr>
        <w:pStyle w:val="3"/>
      </w:pPr>
      <w:bookmarkStart w:id="11" w:name="_Toc300236734"/>
      <w:r w:rsidRPr="008B357E">
        <w:t>空格的使用</w:t>
      </w:r>
      <w:bookmarkEnd w:id="11"/>
    </w:p>
    <w:p w14:paraId="53F42215" w14:textId="75FDAB44" w:rsidR="008B357E" w:rsidRPr="00092C8C" w:rsidRDefault="008B357E" w:rsidP="008B357E">
      <w:pPr>
        <w:pStyle w:val="ab"/>
        <w:rPr>
          <w:rFonts w:ascii="宋体" w:hAnsi="宋体" w:cs="宋体"/>
          <w:sz w:val="24"/>
          <w:szCs w:val="24"/>
        </w:rPr>
      </w:pPr>
      <w:r w:rsidRPr="00092C8C">
        <w:rPr>
          <w:rFonts w:ascii="宋体" w:hAnsi="宋体" w:cs="宋体"/>
          <w:sz w:val="24"/>
          <w:szCs w:val="24"/>
        </w:rPr>
        <w:t> a) 关键字与其后的表达式之间要有空格，如：if (expr)或for (expr)</w:t>
      </w:r>
    </w:p>
    <w:p w14:paraId="57CC6A53" w14:textId="7225FEE7" w:rsidR="008B357E" w:rsidRPr="00092C8C" w:rsidRDefault="008B357E" w:rsidP="008B357E">
      <w:pPr>
        <w:pStyle w:val="ab"/>
        <w:rPr>
          <w:rFonts w:ascii="宋体" w:hAnsi="宋体" w:cs="宋体"/>
          <w:sz w:val="24"/>
          <w:szCs w:val="24"/>
        </w:rPr>
      </w:pPr>
      <w:r w:rsidRPr="00092C8C">
        <w:rPr>
          <w:rFonts w:ascii="宋体" w:hAnsi="宋体" w:cs="宋体"/>
          <w:sz w:val="24"/>
          <w:szCs w:val="24"/>
        </w:rPr>
        <w:t> b) 单目操作符不应与它们的操作数分开（如’!’</w:t>
      </w:r>
      <w:r w:rsidR="00BA421A">
        <w:rPr>
          <w:rFonts w:ascii="宋体" w:hAnsi="宋体" w:cs="宋体" w:hint="eastAsia"/>
          <w:sz w:val="24"/>
          <w:szCs w:val="24"/>
        </w:rPr>
        <w:t>、‘～</w:t>
      </w:r>
      <w:r w:rsidRPr="00092C8C">
        <w:rPr>
          <w:rFonts w:ascii="宋体" w:hAnsi="宋体" w:cs="宋体"/>
          <w:sz w:val="24"/>
          <w:szCs w:val="24"/>
        </w:rPr>
        <w:t>’</w:t>
      </w:r>
      <w:r w:rsidR="00BA421A">
        <w:rPr>
          <w:rFonts w:ascii="宋体" w:hAnsi="宋体" w:cs="宋体" w:hint="eastAsia"/>
          <w:sz w:val="24"/>
          <w:szCs w:val="24"/>
        </w:rPr>
        <w:t>、‘＋＋’</w:t>
      </w:r>
      <w:r w:rsidRPr="00092C8C">
        <w:rPr>
          <w:rFonts w:ascii="宋体" w:hAnsi="宋体" w:cs="宋体"/>
          <w:sz w:val="24"/>
          <w:szCs w:val="24"/>
        </w:rPr>
        <w:t>等）。</w:t>
      </w:r>
    </w:p>
    <w:p w14:paraId="5817E52B"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c) 除‘,’外，其它双目操作符应与它们的操作数用空格隔开。如：</w:t>
      </w:r>
    </w:p>
    <w:p w14:paraId="27BF757E" w14:textId="61D4BA94" w:rsidR="008B357E" w:rsidRPr="00092C8C" w:rsidRDefault="00D809DF" w:rsidP="008B357E">
      <w:pPr>
        <w:pStyle w:val="ab"/>
        <w:rPr>
          <w:rFonts w:ascii="宋体" w:hAnsi="宋体" w:cs="宋体"/>
          <w:sz w:val="24"/>
          <w:szCs w:val="24"/>
        </w:rPr>
      </w:pPr>
      <w:r>
        <w:rPr>
          <w:rFonts w:ascii="宋体" w:hAnsi="宋体" w:cs="宋体"/>
          <w:sz w:val="24"/>
          <w:szCs w:val="24"/>
        </w:rPr>
        <w:t> i=i+1;</w:t>
      </w:r>
      <w:r w:rsidR="008B357E" w:rsidRPr="00092C8C">
        <w:rPr>
          <w:rFonts w:ascii="宋体" w:hAnsi="宋体" w:cs="宋体"/>
          <w:sz w:val="24"/>
          <w:szCs w:val="24"/>
        </w:rPr>
        <w:t xml:space="preserve"> </w:t>
      </w:r>
      <w:r>
        <w:rPr>
          <w:rFonts w:ascii="宋体" w:hAnsi="宋体" w:cs="宋体" w:hint="eastAsia"/>
          <w:sz w:val="24"/>
          <w:szCs w:val="24"/>
        </w:rPr>
        <w:t xml:space="preserve"> </w:t>
      </w:r>
      <w:r w:rsidR="008B357E" w:rsidRPr="00092C8C">
        <w:rPr>
          <w:rFonts w:ascii="宋体" w:hAnsi="宋体" w:cs="宋体"/>
          <w:sz w:val="24"/>
          <w:szCs w:val="24"/>
        </w:rPr>
        <w:t xml:space="preserve">//错误的写法，操作符两端没有空格         </w:t>
      </w:r>
    </w:p>
    <w:p w14:paraId="770B3890" w14:textId="3195DCC2" w:rsidR="008B357E" w:rsidRPr="00092C8C" w:rsidRDefault="008B357E" w:rsidP="008B357E">
      <w:pPr>
        <w:pStyle w:val="ab"/>
        <w:rPr>
          <w:rFonts w:ascii="宋体" w:hAnsi="宋体" w:cs="宋体"/>
          <w:sz w:val="24"/>
          <w:szCs w:val="24"/>
        </w:rPr>
      </w:pPr>
      <w:r w:rsidRPr="00092C8C">
        <w:rPr>
          <w:rFonts w:ascii="宋体" w:hAnsi="宋体" w:cs="宋体"/>
          <w:sz w:val="24"/>
          <w:szCs w:val="24"/>
        </w:rPr>
        <w:t> i =</w:t>
      </w:r>
      <w:r w:rsidR="00697B73">
        <w:rPr>
          <w:rFonts w:ascii="宋体" w:hAnsi="宋体" w:cs="宋体" w:hint="eastAsia"/>
          <w:sz w:val="24"/>
          <w:szCs w:val="24"/>
        </w:rPr>
        <w:t xml:space="preserve"> </w:t>
      </w:r>
      <w:r w:rsidRPr="00092C8C">
        <w:rPr>
          <w:rFonts w:ascii="宋体" w:hAnsi="宋体" w:cs="宋体"/>
          <w:sz w:val="24"/>
          <w:szCs w:val="24"/>
        </w:rPr>
        <w:t xml:space="preserve">i + 1;  //正确的写法，          </w:t>
      </w:r>
    </w:p>
    <w:p w14:paraId="0485EBB2" w14:textId="0E27E64A" w:rsidR="008B357E" w:rsidRPr="00092C8C" w:rsidRDefault="008B357E" w:rsidP="008B357E">
      <w:pPr>
        <w:pStyle w:val="ab"/>
        <w:rPr>
          <w:rFonts w:ascii="宋体" w:hAnsi="宋体" w:cs="宋体"/>
          <w:sz w:val="24"/>
          <w:szCs w:val="24"/>
        </w:rPr>
      </w:pPr>
      <w:r w:rsidRPr="00092C8C">
        <w:rPr>
          <w:rFonts w:ascii="宋体" w:hAnsi="宋体" w:cs="宋体"/>
          <w:sz w:val="24"/>
          <w:szCs w:val="24"/>
        </w:rPr>
        <w:t> if(a&gt;b) </w:t>
      </w:r>
      <w:r w:rsidR="009C0E59">
        <w:rPr>
          <w:rFonts w:ascii="宋体" w:hAnsi="宋体" w:cs="宋体" w:hint="eastAsia"/>
          <w:sz w:val="24"/>
          <w:szCs w:val="24"/>
        </w:rPr>
        <w:t xml:space="preserve">  </w:t>
      </w:r>
      <w:r w:rsidRPr="00092C8C">
        <w:rPr>
          <w:rFonts w:ascii="宋体" w:hAnsi="宋体" w:cs="宋体"/>
          <w:sz w:val="24"/>
          <w:szCs w:val="24"/>
        </w:rPr>
        <w:t xml:space="preserve">//错误的写法，逻辑判断符号两端没有空格         </w:t>
      </w:r>
    </w:p>
    <w:p w14:paraId="20AFB70D" w14:textId="289379CC" w:rsidR="008B357E" w:rsidRPr="00092C8C" w:rsidRDefault="008B357E" w:rsidP="008B357E">
      <w:pPr>
        <w:pStyle w:val="ab"/>
        <w:rPr>
          <w:rFonts w:ascii="宋体" w:hAnsi="宋体" w:cs="宋体"/>
          <w:sz w:val="24"/>
          <w:szCs w:val="24"/>
        </w:rPr>
      </w:pPr>
      <w:r w:rsidRPr="00092C8C">
        <w:rPr>
          <w:rFonts w:ascii="宋体" w:hAnsi="宋体" w:cs="宋体"/>
          <w:sz w:val="24"/>
          <w:szCs w:val="24"/>
        </w:rPr>
        <w:t> if(a</w:t>
      </w:r>
      <w:r w:rsidR="00C92B02">
        <w:rPr>
          <w:rFonts w:ascii="宋体" w:hAnsi="宋体" w:cs="宋体" w:hint="eastAsia"/>
          <w:sz w:val="24"/>
          <w:szCs w:val="24"/>
        </w:rPr>
        <w:t xml:space="preserve"> </w:t>
      </w:r>
      <w:r w:rsidRPr="00092C8C">
        <w:rPr>
          <w:rFonts w:ascii="宋体" w:hAnsi="宋体" w:cs="宋体"/>
          <w:sz w:val="24"/>
          <w:szCs w:val="24"/>
        </w:rPr>
        <w:t>&gt; b)  //正确的写法</w:t>
      </w:r>
    </w:p>
    <w:p w14:paraId="100E27B8"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d).h中协议&lt;&gt;前面有一个空格。</w:t>
      </w:r>
    </w:p>
    <w:p w14:paraId="0A1687F4" w14:textId="374533D3" w:rsidR="008B357E" w:rsidRPr="00092C8C" w:rsidRDefault="008B357E" w:rsidP="008B357E">
      <w:pPr>
        <w:pStyle w:val="ab"/>
        <w:rPr>
          <w:rFonts w:ascii="宋体" w:hAnsi="宋体" w:cs="宋体"/>
          <w:sz w:val="24"/>
          <w:szCs w:val="24"/>
        </w:rPr>
      </w:pPr>
      <w:r w:rsidRPr="00092C8C">
        <w:rPr>
          <w:rFonts w:ascii="宋体" w:hAnsi="宋体" w:cs="宋体"/>
          <w:sz w:val="24"/>
          <w:szCs w:val="24"/>
        </w:rPr>
        <w:t> e) .h中成员声明时，类型与变量之间有至少1个空格。*号靠近变量，不靠近类型。</w:t>
      </w:r>
    </w:p>
    <w:p w14:paraId="1D6A4168" w14:textId="5AE82084" w:rsidR="008B357E" w:rsidRDefault="008B357E" w:rsidP="008B357E">
      <w:pPr>
        <w:pStyle w:val="ab"/>
        <w:rPr>
          <w:rFonts w:ascii="宋体" w:hAnsi="宋体" w:cs="宋体"/>
          <w:sz w:val="24"/>
          <w:szCs w:val="24"/>
        </w:rPr>
      </w:pPr>
      <w:r w:rsidRPr="00092C8C">
        <w:rPr>
          <w:rFonts w:ascii="宋体" w:hAnsi="宋体" w:cs="宋体"/>
          <w:sz w:val="24"/>
          <w:szCs w:val="24"/>
        </w:rPr>
        <w:t> f) @property后留1个空格，（）里面，逗号紧跟前一变量，与后一变量之间留1个空格。（）外面，先留1个空格，再声明属性。</w:t>
      </w:r>
      <w:r w:rsidR="000708AF">
        <w:rPr>
          <w:rFonts w:ascii="宋体" w:hAnsi="宋体" w:cs="宋体"/>
          <w:sz w:val="24"/>
          <w:szCs w:val="24"/>
        </w:rPr>
        <w:t>Eg.</w:t>
      </w:r>
    </w:p>
    <w:p w14:paraId="1A93AE69" w14:textId="3C9B44E6" w:rsidR="0064518F" w:rsidRPr="00092C8C" w:rsidRDefault="0064518F" w:rsidP="008B357E">
      <w:pPr>
        <w:pStyle w:val="ab"/>
        <w:rPr>
          <w:rFonts w:ascii="宋体" w:hAnsi="宋体" w:cs="宋体"/>
          <w:sz w:val="24"/>
          <w:szCs w:val="24"/>
        </w:rPr>
      </w:pPr>
      <w:r>
        <w:rPr>
          <w:rFonts w:ascii="宋体" w:hAnsi="宋体" w:cs="宋体" w:hint="eastAsia"/>
          <w:sz w:val="24"/>
          <w:szCs w:val="24"/>
        </w:rPr>
        <w:t>@property （nonatomic，copy</w:t>
      </w:r>
      <w:r>
        <w:rPr>
          <w:rFonts w:ascii="宋体" w:hAnsi="宋体" w:cs="宋体"/>
          <w:sz w:val="24"/>
          <w:szCs w:val="24"/>
        </w:rPr>
        <w:t>）NSString *name;</w:t>
      </w:r>
    </w:p>
    <w:p w14:paraId="105BFB3D" w14:textId="722E209D" w:rsidR="008B357E" w:rsidRPr="00092C8C" w:rsidRDefault="008B357E" w:rsidP="008B357E">
      <w:pPr>
        <w:pStyle w:val="ab"/>
        <w:rPr>
          <w:rFonts w:ascii="宋体" w:hAnsi="宋体" w:cs="宋体"/>
          <w:sz w:val="24"/>
          <w:szCs w:val="24"/>
        </w:rPr>
      </w:pPr>
      <w:r w:rsidRPr="00092C8C">
        <w:rPr>
          <w:rFonts w:ascii="宋体" w:hAnsi="宋体" w:cs="宋体"/>
          <w:sz w:val="24"/>
          <w:szCs w:val="24"/>
        </w:rPr>
        <w:t> g) 方法的+，-后面与（）之间留1个空格</w:t>
      </w:r>
      <w:r w:rsidR="00A5217C">
        <w:rPr>
          <w:rFonts w:ascii="宋体" w:hAnsi="宋体" w:cs="宋体" w:hint="eastAsia"/>
          <w:sz w:val="24"/>
          <w:szCs w:val="24"/>
        </w:rPr>
        <w:t>，方法实体大括号与方法声明要空格</w:t>
      </w:r>
      <w:r w:rsidRPr="00092C8C">
        <w:rPr>
          <w:rFonts w:ascii="宋体" w:hAnsi="宋体" w:cs="宋体"/>
          <w:sz w:val="24"/>
          <w:szCs w:val="24"/>
        </w:rPr>
        <w:t>。</w:t>
      </w:r>
    </w:p>
    <w:p w14:paraId="33C21F70"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h) 返回类型与*之间留1个空格，方法参数中返回类型与*之间留1个空格。</w:t>
      </w:r>
    </w:p>
    <w:p w14:paraId="393CE215" w14:textId="77777777" w:rsidR="008B357E" w:rsidRPr="00092C8C" w:rsidRDefault="008B357E" w:rsidP="008B357E">
      <w:pPr>
        <w:pStyle w:val="ab"/>
        <w:rPr>
          <w:rFonts w:ascii="宋体" w:hAnsi="宋体" w:cs="宋体"/>
          <w:sz w:val="24"/>
          <w:szCs w:val="24"/>
        </w:rPr>
      </w:pPr>
      <w:r w:rsidRPr="00092C8C">
        <w:rPr>
          <w:rFonts w:ascii="宋体" w:hAnsi="宋体" w:cs="宋体"/>
          <w:sz w:val="24"/>
          <w:szCs w:val="24"/>
        </w:rPr>
        <w:t> i) 在多参数方法中，每个参数后面都有1个空格。</w:t>
      </w:r>
    </w:p>
    <w:p w14:paraId="524994A5" w14:textId="6B595705" w:rsidR="00D60A6E" w:rsidRPr="0005613F" w:rsidRDefault="00D60A6E" w:rsidP="00687215">
      <w:pPr>
        <w:pStyle w:val="3"/>
      </w:pPr>
      <w:bookmarkStart w:id="12" w:name="_Toc300236735"/>
      <w:r w:rsidRPr="0005613F">
        <w:t>空行</w:t>
      </w:r>
      <w:r w:rsidRPr="0005613F">
        <w:rPr>
          <w:rFonts w:hint="eastAsia"/>
        </w:rPr>
        <w:t>的使用</w:t>
      </w:r>
      <w:bookmarkEnd w:id="12"/>
    </w:p>
    <w:p w14:paraId="6BD869F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a).h中的空行</w:t>
      </w:r>
    </w:p>
    <w:p w14:paraId="6866E5E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1)、文件说明与头文件包含(#import)之间空1行</w:t>
      </w:r>
    </w:p>
    <w:p w14:paraId="4E8EA46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2)、头文件包含(#import)之间，如果需要分类区别，各类别之间空1行。</w:t>
      </w:r>
    </w:p>
    <w:p w14:paraId="514633A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3)、头文件包含(#import)与@class之间空2行。</w:t>
      </w:r>
    </w:p>
    <w:p w14:paraId="0D38498A"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4)、@interface与@class之间空1行。</w:t>
      </w:r>
    </w:p>
    <w:p w14:paraId="4369EBA1"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5)、头文件{}里面，空1行开始声明对象成员，如果需要分类区别，各类别之间空1行。</w:t>
      </w:r>
    </w:p>
    <w:p w14:paraId="518157AE"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6)、头文件{}外，空1行书写属性，如果需要分类区别，各类别之间空1行。</w:t>
      </w:r>
    </w:p>
    <w:p w14:paraId="6A0D800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7)、属性下面空1行开始写方法，如果需要分类区别，各类别之间空1行。</w:t>
      </w:r>
    </w:p>
    <w:p w14:paraId="22F59A3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8)、方法完成后，空1行@end。</w:t>
      </w:r>
    </w:p>
    <w:p w14:paraId="432AB5C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9)、如果需要声明protocol，空2行接着写。通常protocol写在@end后面，但是声明在@interface之前。</w:t>
      </w:r>
    </w:p>
    <w:p w14:paraId="588C862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b).m中的空行</w:t>
      </w:r>
    </w:p>
    <w:p w14:paraId="220397D5"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1)、文件说明与头文件包含(#import)之间空1行</w:t>
      </w:r>
    </w:p>
    <w:p w14:paraId="7EE47E0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2)、头文件包含(#import)之间，如果需要分类区别，各类别之间空1行。</w:t>
      </w:r>
    </w:p>
    <w:p w14:paraId="1EC490FE"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3)、@implementation和@synthesize之间空1行, 如果需要分类区别，各类别之间空1行。</w:t>
      </w:r>
    </w:p>
    <w:p w14:paraId="75FB12D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4)、@synthesize与方法之间空1行。</w:t>
      </w:r>
    </w:p>
    <w:p w14:paraId="3C0EFFF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5)、方法与方法之间空1行。</w:t>
      </w:r>
    </w:p>
    <w:p w14:paraId="267ED816"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c) 方法里面的空行</w:t>
      </w:r>
    </w:p>
    <w:p w14:paraId="6B349BA8"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1)、变量声明后需要空1行，如果需要分类区别，各类别之间空1行。</w:t>
      </w:r>
    </w:p>
    <w:p w14:paraId="5C4469CD"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2)、条件、循环和选择语句，整个语句结束，需要空1行。</w:t>
      </w:r>
    </w:p>
    <w:p w14:paraId="479BBB5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3)、各功能快之间空1行。</w:t>
      </w:r>
    </w:p>
    <w:p w14:paraId="3C6F82C0"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4)、最后一个括弧之前不空行。</w:t>
      </w:r>
    </w:p>
    <w:p w14:paraId="1CF7E0C9"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5)、注释与代码之间不空行。</w:t>
      </w:r>
    </w:p>
    <w:p w14:paraId="6C773B1C" w14:textId="77777777" w:rsidR="00D60A6E" w:rsidRPr="006E621F" w:rsidRDefault="00D60A6E" w:rsidP="00D60A6E">
      <w:pPr>
        <w:pStyle w:val="ab"/>
        <w:rPr>
          <w:rFonts w:ascii="宋体" w:hAnsi="宋体" w:cs="宋体"/>
          <w:sz w:val="24"/>
          <w:szCs w:val="24"/>
        </w:rPr>
      </w:pPr>
      <w:r w:rsidRPr="006E621F">
        <w:rPr>
          <w:rFonts w:ascii="宋体" w:hAnsi="宋体" w:cs="宋体"/>
          <w:sz w:val="24"/>
          <w:szCs w:val="24"/>
        </w:rPr>
        <w:t>  6)、#pragma mark与方法之间空1行。</w:t>
      </w:r>
    </w:p>
    <w:p w14:paraId="31158717" w14:textId="1E67AB8F" w:rsidR="00D60A6E" w:rsidRPr="006E621F" w:rsidRDefault="00D60A6E" w:rsidP="00791E7C">
      <w:pPr>
        <w:pStyle w:val="ab"/>
        <w:rPr>
          <w:rFonts w:ascii="宋体" w:hAnsi="宋体" w:cs="宋体"/>
          <w:sz w:val="24"/>
          <w:szCs w:val="24"/>
        </w:rPr>
      </w:pPr>
      <w:r w:rsidRPr="006E621F">
        <w:rPr>
          <w:rFonts w:ascii="宋体" w:hAnsi="宋体" w:cs="宋体"/>
          <w:sz w:val="24"/>
          <w:szCs w:val="24"/>
        </w:rPr>
        <w:t xml:space="preserve"> d) </w:t>
      </w:r>
      <w:r w:rsidR="003D4073">
        <w:rPr>
          <w:rFonts w:ascii="宋体" w:hAnsi="宋体" w:cs="宋体"/>
          <w:sz w:val="24"/>
          <w:szCs w:val="24"/>
        </w:rPr>
        <w:t>每行代码最多不得</w:t>
      </w:r>
      <w:r w:rsidR="003D4073">
        <w:rPr>
          <w:rFonts w:ascii="宋体" w:hAnsi="宋体" w:cs="宋体" w:hint="eastAsia"/>
          <w:sz w:val="24"/>
          <w:szCs w:val="24"/>
        </w:rPr>
        <w:t>超过</w:t>
      </w:r>
      <w:r w:rsidR="00791E7C">
        <w:rPr>
          <w:rFonts w:ascii="宋体" w:hAnsi="宋体" w:cs="宋体" w:hint="eastAsia"/>
          <w:sz w:val="24"/>
          <w:szCs w:val="24"/>
        </w:rPr>
        <w:t>8</w:t>
      </w:r>
      <w:r w:rsidRPr="006E621F">
        <w:rPr>
          <w:rFonts w:ascii="宋体" w:hAnsi="宋体" w:cs="宋体"/>
          <w:sz w:val="24"/>
          <w:szCs w:val="24"/>
        </w:rPr>
        <w:t>0</w:t>
      </w:r>
      <w:r w:rsidR="00DC2EEC">
        <w:rPr>
          <w:rFonts w:ascii="宋体" w:hAnsi="宋体" w:cs="宋体"/>
          <w:sz w:val="24"/>
          <w:szCs w:val="24"/>
        </w:rPr>
        <w:t>个</w:t>
      </w:r>
      <w:r w:rsidR="00DC2EEC">
        <w:rPr>
          <w:rFonts w:ascii="宋体" w:hAnsi="宋体" w:cs="宋体" w:hint="eastAsia"/>
          <w:sz w:val="24"/>
          <w:szCs w:val="24"/>
        </w:rPr>
        <w:t>字符</w:t>
      </w:r>
      <w:r w:rsidR="001E0D17">
        <w:rPr>
          <w:rFonts w:ascii="宋体" w:hAnsi="宋体" w:cs="宋体" w:hint="eastAsia"/>
          <w:sz w:val="24"/>
          <w:szCs w:val="24"/>
        </w:rPr>
        <w:t xml:space="preserve"> </w:t>
      </w:r>
      <w:r w:rsidRPr="006E621F">
        <w:rPr>
          <w:rFonts w:ascii="宋体" w:hAnsi="宋体" w:cs="宋体"/>
          <w:sz w:val="24"/>
          <w:szCs w:val="24"/>
        </w:rPr>
        <w:t>。</w:t>
      </w:r>
    </w:p>
    <w:p w14:paraId="485A1407" w14:textId="77777777" w:rsidR="008B357E" w:rsidRPr="00A16B12" w:rsidRDefault="008B357E" w:rsidP="003730CA">
      <w:pPr>
        <w:widowControl/>
        <w:spacing w:before="100" w:beforeAutospacing="1" w:after="100" w:afterAutospacing="1"/>
        <w:jc w:val="left"/>
        <w:rPr>
          <w:rFonts w:ascii="宋体" w:hAnsi="宋体" w:cs="宋体"/>
          <w:kern w:val="0"/>
        </w:rPr>
      </w:pPr>
    </w:p>
    <w:p w14:paraId="6ECC7539" w14:textId="3F81216C" w:rsidR="003730CA" w:rsidRPr="00A16B12" w:rsidRDefault="003730CA" w:rsidP="00687215">
      <w:pPr>
        <w:pStyle w:val="3"/>
      </w:pPr>
      <w:bookmarkStart w:id="13" w:name="line_length"/>
      <w:bookmarkStart w:id="14" w:name="_Toc300236736"/>
      <w:r w:rsidRPr="00A16B12">
        <w:t>行宽</w:t>
      </w:r>
      <w:bookmarkEnd w:id="13"/>
      <w:r w:rsidR="00567C4F">
        <w:rPr>
          <w:rFonts w:hint="eastAsia"/>
        </w:rPr>
        <w:t>及排版</w:t>
      </w:r>
      <w:bookmarkEnd w:id="14"/>
    </w:p>
    <w:p w14:paraId="34B9F3DC"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即使Objective-C比C++更加冗长，为了保证本指南的可操作性，我们决定保持每行宽度为80列。这比你想的要简单。</w:t>
      </w:r>
    </w:p>
    <w:p w14:paraId="5CCD04FA"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我们意识到这条规则是有争议的，但很多已经存在的代码坚持了本规则，因此我们觉得保证一致性更重要。</w:t>
      </w:r>
    </w:p>
    <w:p w14:paraId="4044E4A7" w14:textId="413227F1"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设置</w:t>
      </w:r>
      <w:r w:rsidR="00AE75E5">
        <w:rPr>
          <w:rFonts w:ascii="宋体" w:hAnsi="宋体" w:cs="宋体" w:hint="eastAsia"/>
          <w:kern w:val="0"/>
        </w:rPr>
        <w:t>方法：</w:t>
      </w:r>
      <w:r w:rsidRPr="00A16B12">
        <w:rPr>
          <w:rFonts w:ascii="宋体" w:hAnsi="宋体" w:cs="宋体"/>
          <w:kern w:val="0"/>
        </w:rPr>
        <w:t>Xcode</w:t>
      </w:r>
      <w:r w:rsidR="00AE75E5">
        <w:rPr>
          <w:rFonts w:ascii="宋体" w:hAnsi="宋体" w:cs="宋体" w:hint="eastAsia"/>
          <w:kern w:val="0"/>
        </w:rPr>
        <w:t>－</w:t>
      </w:r>
      <w:r w:rsidRPr="00A16B12">
        <w:rPr>
          <w:rFonts w:ascii="宋体" w:hAnsi="宋体" w:cs="宋体"/>
          <w:kern w:val="0"/>
        </w:rPr>
        <w:t>&gt;Preferences</w:t>
      </w:r>
      <w:r w:rsidR="00AE75E5">
        <w:rPr>
          <w:rFonts w:ascii="宋体" w:hAnsi="宋体" w:cs="宋体" w:hint="eastAsia"/>
          <w:kern w:val="0"/>
        </w:rPr>
        <w:t>－</w:t>
      </w:r>
      <w:r w:rsidRPr="00A16B12">
        <w:rPr>
          <w:rFonts w:ascii="宋体" w:hAnsi="宋体" w:cs="宋体"/>
          <w:kern w:val="0"/>
        </w:rPr>
        <w:t>&gt;Text Editing</w:t>
      </w:r>
      <w:r w:rsidR="004119AD">
        <w:rPr>
          <w:rFonts w:ascii="宋体" w:hAnsi="宋体" w:cs="宋体" w:hint="eastAsia"/>
          <w:kern w:val="0"/>
        </w:rPr>
        <w:t>－</w:t>
      </w:r>
      <w:r w:rsidRPr="00A16B12">
        <w:rPr>
          <w:rFonts w:ascii="宋体" w:hAnsi="宋体" w:cs="宋体"/>
          <w:kern w:val="0"/>
        </w:rPr>
        <w:t>&gt;</w:t>
      </w:r>
      <w:r w:rsidR="004119AD">
        <w:rPr>
          <w:rFonts w:ascii="宋体" w:hAnsi="宋体" w:cs="宋体" w:hint="eastAsia"/>
          <w:kern w:val="0"/>
        </w:rPr>
        <w:t>Editing－</w:t>
      </w:r>
      <w:r w:rsidR="004119AD">
        <w:rPr>
          <w:rFonts w:ascii="宋体" w:hAnsi="宋体" w:cs="宋体"/>
          <w:kern w:val="0"/>
        </w:rPr>
        <w:t>&gt;</w:t>
      </w:r>
      <w:r w:rsidRPr="00A16B12">
        <w:rPr>
          <w:rFonts w:ascii="宋体" w:hAnsi="宋体" w:cs="宋体"/>
          <w:kern w:val="0"/>
        </w:rPr>
        <w:t>Show page guide，来使越界更容易被发现。</w:t>
      </w:r>
    </w:p>
    <w:p w14:paraId="2E04C1D8" w14:textId="77777777" w:rsidR="003730CA"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总结：代码中的每行最多有80个字符。</w:t>
      </w:r>
    </w:p>
    <w:p w14:paraId="4A0892B6" w14:textId="165849FA"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1,</w:t>
      </w:r>
      <w:r w:rsidRPr="006C2616">
        <w:rPr>
          <w:rFonts w:ascii="宋体" w:hAnsi="宋体" w:cs="宋体" w:hint="eastAsia"/>
          <w:kern w:val="0"/>
        </w:rPr>
        <w:t>较长的语句（</w:t>
      </w:r>
      <w:r w:rsidRPr="006C2616">
        <w:rPr>
          <w:rFonts w:ascii="宋体" w:hAnsi="宋体" w:cs="宋体"/>
          <w:kern w:val="0"/>
        </w:rPr>
        <w:t>&gt;80</w:t>
      </w:r>
      <w:r w:rsidRPr="006C2616">
        <w:rPr>
          <w:rFonts w:ascii="宋体" w:hAnsi="宋体" w:cs="宋体" w:hint="eastAsia"/>
          <w:kern w:val="0"/>
        </w:rPr>
        <w:t>字符）要分成多行书写，长表达式要在低优先级操作符处划分新行，操作符放在新行之首，划分出的新行要进行适当的缩进，使排版整齐，语句可读。</w:t>
      </w:r>
    </w:p>
    <w:p w14:paraId="45F13C17"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hint="eastAsia"/>
          <w:kern w:val="0"/>
        </w:rPr>
        <w:t>示例：</w:t>
      </w:r>
    </w:p>
    <w:p w14:paraId="529B0E61"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perm_count_msg.head.len = NO7_TO_STAT_PERM_COUNT_LEN</w:t>
      </w:r>
    </w:p>
    <w:p w14:paraId="218378C8"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STAT_SIZE_PER_FRAM * sizeof( _UL );</w:t>
      </w:r>
    </w:p>
    <w:p w14:paraId="4BBD4674" w14:textId="77777777" w:rsidR="006C2616" w:rsidRPr="006C2616" w:rsidRDefault="006C2616" w:rsidP="006C2616">
      <w:pPr>
        <w:widowControl/>
        <w:spacing w:before="100" w:beforeAutospacing="1" w:after="100" w:afterAutospacing="1"/>
        <w:jc w:val="left"/>
        <w:rPr>
          <w:rFonts w:ascii="宋体" w:hAnsi="宋体" w:cs="宋体"/>
          <w:kern w:val="0"/>
        </w:rPr>
      </w:pPr>
    </w:p>
    <w:p w14:paraId="3744BA04"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act_task_table[frame_id * STAT_TASK_CHECK_NUMBER + index].occupied</w:t>
      </w:r>
    </w:p>
    <w:p w14:paraId="62A0F82E"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stat_poi[index].occupied;</w:t>
      </w:r>
    </w:p>
    <w:p w14:paraId="545DD68D" w14:textId="77777777" w:rsidR="006C2616" w:rsidRPr="006C2616" w:rsidRDefault="006C2616" w:rsidP="006C2616">
      <w:pPr>
        <w:widowControl/>
        <w:spacing w:before="100" w:beforeAutospacing="1" w:after="100" w:afterAutospacing="1"/>
        <w:jc w:val="left"/>
        <w:rPr>
          <w:rFonts w:ascii="宋体" w:hAnsi="宋体" w:cs="宋体"/>
          <w:kern w:val="0"/>
        </w:rPr>
      </w:pPr>
    </w:p>
    <w:p w14:paraId="2EFCB0E5"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act_task_table[taskno].duration_true_or_false</w:t>
      </w:r>
    </w:p>
    <w:p w14:paraId="2F1B1A95"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 SYS_get_sccp_statistic_state( stat_item );</w:t>
      </w:r>
    </w:p>
    <w:p w14:paraId="3DD7945B" w14:textId="77777777" w:rsidR="006C2616" w:rsidRPr="006C2616" w:rsidRDefault="006C2616" w:rsidP="006C2616">
      <w:pPr>
        <w:widowControl/>
        <w:spacing w:before="100" w:beforeAutospacing="1" w:after="100" w:afterAutospacing="1"/>
        <w:jc w:val="left"/>
        <w:rPr>
          <w:rFonts w:ascii="宋体" w:hAnsi="宋体" w:cs="宋体"/>
          <w:kern w:val="0"/>
        </w:rPr>
      </w:pPr>
    </w:p>
    <w:p w14:paraId="126332D0"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report_or_not_flag = ((taskno &lt; MAX_ACT_TASK_NUMBER)</w:t>
      </w:r>
    </w:p>
    <w:p w14:paraId="02A1218B"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&amp;&amp; (n7stat_stat_item_valid (stat_item))</w:t>
      </w:r>
    </w:p>
    <w:p w14:paraId="7A908C03" w14:textId="77777777" w:rsidR="006C2616" w:rsidRPr="006C2616" w:rsidRDefault="006C2616" w:rsidP="006C2616">
      <w:pPr>
        <w:widowControl/>
        <w:spacing w:before="100" w:beforeAutospacing="1" w:after="100" w:afterAutospacing="1"/>
        <w:jc w:val="left"/>
        <w:rPr>
          <w:rFonts w:ascii="宋体" w:hAnsi="宋体" w:cs="宋体"/>
          <w:kern w:val="0"/>
        </w:rPr>
      </w:pPr>
      <w:r w:rsidRPr="006C2616">
        <w:rPr>
          <w:rFonts w:ascii="宋体" w:hAnsi="宋体" w:cs="宋体"/>
          <w:kern w:val="0"/>
        </w:rPr>
        <w:t xml:space="preserve">                      &amp;&amp; (act_task_table[taskno].result_data != 0));</w:t>
      </w:r>
    </w:p>
    <w:p w14:paraId="76309F6C" w14:textId="3AE283A3"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2,</w:t>
      </w:r>
      <w:r w:rsidRPr="00361E68">
        <w:rPr>
          <w:rFonts w:ascii="宋体" w:hAnsi="宋体" w:cs="宋体" w:hint="eastAsia"/>
          <w:kern w:val="0"/>
        </w:rPr>
        <w:t>循环、判断等语句中若有较长的表达式或语句，则要进行适应的划分，长表达式要在低优先级操作符处划分新行，操作符放在新行之首。</w:t>
      </w:r>
    </w:p>
    <w:p w14:paraId="4260EED7"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hint="eastAsia"/>
          <w:kern w:val="0"/>
        </w:rPr>
        <w:t>示例：</w:t>
      </w:r>
    </w:p>
    <w:p w14:paraId="1BB78AA5"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if ((taskno &lt; max_act_task_number)</w:t>
      </w:r>
    </w:p>
    <w:p w14:paraId="41C0D7F2" w14:textId="28E3C0BD"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&amp;&amp; (n7stat_stat_item_valid (stat_item)))</w:t>
      </w:r>
      <w:r w:rsidR="00AF2863">
        <w:rPr>
          <w:rFonts w:ascii="宋体" w:hAnsi="宋体" w:cs="宋体" w:hint="eastAsia"/>
          <w:kern w:val="0"/>
        </w:rPr>
        <w:t xml:space="preserve"> </w:t>
      </w:r>
      <w:r w:rsidRPr="00361E68">
        <w:rPr>
          <w:rFonts w:ascii="宋体" w:hAnsi="宋体" w:cs="宋体"/>
          <w:kern w:val="0"/>
        </w:rPr>
        <w:t>{</w:t>
      </w:r>
    </w:p>
    <w:p w14:paraId="1E293AB4"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program code</w:t>
      </w:r>
    </w:p>
    <w:p w14:paraId="2EBDD26D"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433E5A91" w14:textId="77777777" w:rsidR="00361E68" w:rsidRPr="00361E68" w:rsidRDefault="00361E68" w:rsidP="00361E68">
      <w:pPr>
        <w:widowControl/>
        <w:spacing w:before="100" w:beforeAutospacing="1" w:after="100" w:afterAutospacing="1"/>
        <w:jc w:val="left"/>
        <w:rPr>
          <w:rFonts w:ascii="宋体" w:hAnsi="宋体" w:cs="宋体"/>
          <w:kern w:val="0"/>
        </w:rPr>
      </w:pPr>
    </w:p>
    <w:p w14:paraId="4A2544A4"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for (i = 0, j = 0; (i &lt; BufferKeyword[word_index].word_length)</w:t>
      </w:r>
    </w:p>
    <w:p w14:paraId="7DC4073F" w14:textId="7661CEB6"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&amp;&amp; (j &lt; NewKeyword.word_length); i++, j++)</w:t>
      </w:r>
      <w:r w:rsidR="0031523E">
        <w:rPr>
          <w:rFonts w:ascii="宋体" w:hAnsi="宋体" w:cs="宋体" w:hint="eastAsia"/>
          <w:kern w:val="0"/>
        </w:rPr>
        <w:t xml:space="preserve"> </w:t>
      </w:r>
      <w:r w:rsidRPr="00361E68">
        <w:rPr>
          <w:rFonts w:ascii="宋体" w:hAnsi="宋体" w:cs="宋体"/>
          <w:kern w:val="0"/>
        </w:rPr>
        <w:t>{</w:t>
      </w:r>
    </w:p>
    <w:p w14:paraId="6456E71B"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program code</w:t>
      </w:r>
    </w:p>
    <w:p w14:paraId="74ECF450"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4165846B" w14:textId="77777777" w:rsidR="00361E68" w:rsidRPr="00361E68" w:rsidRDefault="00361E68" w:rsidP="00361E68">
      <w:pPr>
        <w:widowControl/>
        <w:spacing w:before="100" w:beforeAutospacing="1" w:after="100" w:afterAutospacing="1"/>
        <w:jc w:val="left"/>
        <w:rPr>
          <w:rFonts w:ascii="宋体" w:hAnsi="宋体" w:cs="宋体"/>
          <w:kern w:val="0"/>
        </w:rPr>
      </w:pPr>
    </w:p>
    <w:p w14:paraId="6E95D150"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for (i = 0, j = 0;  </w:t>
      </w:r>
    </w:p>
    <w:p w14:paraId="048BDF1B"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(i &lt; first_word_length) &amp;&amp; (j &lt; second_word_length);  </w:t>
      </w:r>
    </w:p>
    <w:p w14:paraId="2169CE4D" w14:textId="0EEF546F"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i++, j++)</w:t>
      </w:r>
      <w:r w:rsidR="00EC445F">
        <w:rPr>
          <w:rFonts w:ascii="宋体" w:hAnsi="宋体" w:cs="宋体" w:hint="eastAsia"/>
          <w:kern w:val="0"/>
        </w:rPr>
        <w:t xml:space="preserve"> </w:t>
      </w:r>
      <w:r w:rsidRPr="00361E68">
        <w:rPr>
          <w:rFonts w:ascii="宋体" w:hAnsi="宋体" w:cs="宋体"/>
          <w:kern w:val="0"/>
        </w:rPr>
        <w:t>{</w:t>
      </w:r>
    </w:p>
    <w:p w14:paraId="731C147F" w14:textId="77777777" w:rsidR="00361E68" w:rsidRP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 xml:space="preserve">    ... // program code </w:t>
      </w:r>
    </w:p>
    <w:p w14:paraId="174B32A4" w14:textId="77777777" w:rsidR="00361E68" w:rsidRDefault="00361E68" w:rsidP="00361E68">
      <w:pPr>
        <w:widowControl/>
        <w:spacing w:before="100" w:beforeAutospacing="1" w:after="100" w:afterAutospacing="1"/>
        <w:jc w:val="left"/>
        <w:rPr>
          <w:rFonts w:ascii="宋体" w:hAnsi="宋体" w:cs="宋体"/>
          <w:kern w:val="0"/>
        </w:rPr>
      </w:pPr>
      <w:r w:rsidRPr="00361E68">
        <w:rPr>
          <w:rFonts w:ascii="宋体" w:hAnsi="宋体" w:cs="宋体"/>
          <w:kern w:val="0"/>
        </w:rPr>
        <w:t>}</w:t>
      </w:r>
    </w:p>
    <w:p w14:paraId="114E55FC" w14:textId="77777777" w:rsidR="00CF3EC7" w:rsidRPr="00E97900" w:rsidRDefault="00CF3EC7" w:rsidP="00E97900">
      <w:pPr>
        <w:widowControl/>
        <w:spacing w:before="100" w:beforeAutospacing="1" w:after="100" w:afterAutospacing="1"/>
        <w:jc w:val="left"/>
        <w:rPr>
          <w:rFonts w:ascii="宋体" w:hAnsi="宋体" w:cs="宋体"/>
          <w:kern w:val="0"/>
        </w:rPr>
      </w:pPr>
      <w:r>
        <w:rPr>
          <w:rFonts w:ascii="宋体" w:hAnsi="宋体" w:cs="宋体"/>
          <w:kern w:val="0"/>
        </w:rPr>
        <w:t>3</w:t>
      </w:r>
      <w:r>
        <w:rPr>
          <w:rFonts w:ascii="宋体" w:hAnsi="宋体" w:cs="宋体" w:hint="eastAsia"/>
          <w:kern w:val="0"/>
        </w:rPr>
        <w:t>，</w:t>
      </w:r>
      <w:r w:rsidRPr="00E97900">
        <w:rPr>
          <w:rFonts w:ascii="宋体" w:hAnsi="宋体" w:cs="宋体" w:hint="eastAsia"/>
          <w:kern w:val="0"/>
        </w:rPr>
        <w:t>不允许把多个短语句写在一行中，即一行只写一条语句。</w:t>
      </w:r>
    </w:p>
    <w:p w14:paraId="05456789"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52A1B515"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kern w:val="0"/>
        </w:rPr>
        <w:t>rect.length = 0;  rect.width = 0;</w:t>
      </w:r>
    </w:p>
    <w:p w14:paraId="20ACB6F4" w14:textId="77777777" w:rsidR="00CF3EC7" w:rsidRPr="00E97900" w:rsidRDefault="00CF3EC7" w:rsidP="00E97900">
      <w:pPr>
        <w:widowControl/>
        <w:spacing w:before="100" w:beforeAutospacing="1" w:after="100" w:afterAutospacing="1"/>
        <w:jc w:val="left"/>
        <w:rPr>
          <w:rFonts w:ascii="宋体" w:hAnsi="宋体" w:cs="宋体"/>
          <w:kern w:val="0"/>
        </w:rPr>
      </w:pPr>
    </w:p>
    <w:p w14:paraId="1CF37DB1"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4429BAFA"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kern w:val="0"/>
        </w:rPr>
        <w:t>rect.length = 0;</w:t>
      </w:r>
    </w:p>
    <w:p w14:paraId="0FF6F432" w14:textId="77777777" w:rsidR="00CF3EC7" w:rsidRPr="00E97900" w:rsidRDefault="00CF3EC7" w:rsidP="00E97900">
      <w:pPr>
        <w:widowControl/>
        <w:spacing w:before="100" w:beforeAutospacing="1" w:after="100" w:afterAutospacing="1"/>
        <w:jc w:val="left"/>
        <w:rPr>
          <w:rFonts w:ascii="宋体" w:hAnsi="宋体" w:cs="宋体"/>
          <w:kern w:val="0"/>
        </w:rPr>
      </w:pPr>
      <w:r w:rsidRPr="00E97900">
        <w:rPr>
          <w:rFonts w:ascii="宋体" w:hAnsi="宋体" w:cs="宋体"/>
          <w:kern w:val="0"/>
        </w:rPr>
        <w:t>rect.width  = 0;</w:t>
      </w:r>
    </w:p>
    <w:p w14:paraId="24D7C3ED" w14:textId="4D1AC0C8" w:rsidR="00A32C20" w:rsidRPr="00E97900" w:rsidRDefault="00A32C20" w:rsidP="00E97900">
      <w:pPr>
        <w:widowControl/>
        <w:spacing w:before="100" w:beforeAutospacing="1" w:after="100" w:afterAutospacing="1"/>
        <w:jc w:val="left"/>
        <w:rPr>
          <w:rFonts w:ascii="宋体" w:hAnsi="宋体" w:cs="宋体"/>
          <w:kern w:val="0"/>
        </w:rPr>
      </w:pPr>
      <w:r>
        <w:rPr>
          <w:rFonts w:ascii="宋体" w:hAnsi="宋体" w:cs="宋体" w:hint="eastAsia"/>
          <w:kern w:val="0"/>
        </w:rPr>
        <w:t>4，</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w:t>
      </w:r>
      <w:r w:rsidRPr="00E97900">
        <w:rPr>
          <w:rFonts w:ascii="宋体" w:hAnsi="宋体" w:cs="宋体"/>
          <w:kern w:val="0"/>
        </w:rPr>
        <w:t>case</w:t>
      </w:r>
      <w:r w:rsidRPr="00E97900">
        <w:rPr>
          <w:rFonts w:ascii="宋体" w:hAnsi="宋体" w:cs="宋体" w:hint="eastAsia"/>
          <w:kern w:val="0"/>
        </w:rPr>
        <w:t>、</w:t>
      </w:r>
      <w:r w:rsidRPr="00E97900">
        <w:rPr>
          <w:rFonts w:ascii="宋体" w:hAnsi="宋体" w:cs="宋体"/>
          <w:kern w:val="0"/>
        </w:rPr>
        <w:t>switch</w:t>
      </w:r>
      <w:r w:rsidRPr="00E97900">
        <w:rPr>
          <w:rFonts w:ascii="宋体" w:hAnsi="宋体" w:cs="宋体" w:hint="eastAsia"/>
          <w:kern w:val="0"/>
        </w:rPr>
        <w:t>、</w:t>
      </w:r>
      <w:r w:rsidRPr="00E97900">
        <w:rPr>
          <w:rFonts w:ascii="宋体" w:hAnsi="宋体" w:cs="宋体"/>
          <w:kern w:val="0"/>
        </w:rPr>
        <w:t>default</w:t>
      </w:r>
      <w:r w:rsidRPr="00E97900">
        <w:rPr>
          <w:rFonts w:ascii="宋体" w:hAnsi="宋体" w:cs="宋体" w:hint="eastAsia"/>
          <w:kern w:val="0"/>
        </w:rPr>
        <w:t>等语句自占一行，且</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等语句的执行语句部分无论多少都要加括号</w:t>
      </w:r>
      <w:r w:rsidRPr="00E97900">
        <w:rPr>
          <w:rFonts w:ascii="宋体" w:hAnsi="宋体" w:cs="宋体"/>
          <w:kern w:val="0"/>
        </w:rPr>
        <w:t>{}</w:t>
      </w:r>
      <w:r w:rsidR="00206C63">
        <w:rPr>
          <w:rFonts w:ascii="宋体" w:hAnsi="宋体" w:cs="宋体" w:hint="eastAsia"/>
          <w:kern w:val="0"/>
        </w:rPr>
        <w:t>，</w:t>
      </w:r>
      <w:r w:rsidR="00206C63" w:rsidRPr="0064057E">
        <w:rPr>
          <w:rFonts w:ascii="宋体" w:hAnsi="宋体" w:cs="宋体" w:hint="eastAsia"/>
          <w:color w:val="3366FF"/>
          <w:kern w:val="0"/>
        </w:rPr>
        <w:t>且</w:t>
      </w:r>
      <w:r w:rsidR="00206C63" w:rsidRPr="0064057E">
        <w:rPr>
          <w:rFonts w:ascii="宋体" w:hAnsi="宋体" w:cs="宋体"/>
          <w:color w:val="3366FF"/>
          <w:kern w:val="0"/>
        </w:rPr>
        <w:t>{}</w:t>
      </w:r>
      <w:r w:rsidR="00206C63" w:rsidRPr="0064057E">
        <w:rPr>
          <w:rFonts w:ascii="宋体" w:hAnsi="宋体" w:cs="宋体" w:hint="eastAsia"/>
          <w:color w:val="3366FF"/>
          <w:kern w:val="0"/>
        </w:rPr>
        <w:t>左括弧前要空格</w:t>
      </w:r>
      <w:r w:rsidRPr="00E97900">
        <w:rPr>
          <w:rFonts w:ascii="宋体" w:hAnsi="宋体" w:cs="宋体" w:hint="eastAsia"/>
          <w:kern w:val="0"/>
        </w:rPr>
        <w:t>。</w:t>
      </w:r>
      <w:r w:rsidRPr="00E97900">
        <w:rPr>
          <w:rFonts w:ascii="宋体" w:hAnsi="宋体" w:cs="宋体"/>
          <w:kern w:val="0"/>
        </w:rPr>
        <w:t xml:space="preserve"> </w:t>
      </w:r>
    </w:p>
    <w:p w14:paraId="04841BFD"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5B3277EC"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if (pUserCR == NULL) return;</w:t>
      </w:r>
    </w:p>
    <w:p w14:paraId="3A2F8FB9" w14:textId="77777777" w:rsidR="00A32C20" w:rsidRPr="00E97900" w:rsidRDefault="00A32C20" w:rsidP="00E97900">
      <w:pPr>
        <w:widowControl/>
        <w:spacing w:before="100" w:beforeAutospacing="1" w:after="100" w:afterAutospacing="1"/>
        <w:jc w:val="left"/>
        <w:rPr>
          <w:rFonts w:ascii="宋体" w:hAnsi="宋体" w:cs="宋体"/>
          <w:kern w:val="0"/>
        </w:rPr>
      </w:pPr>
    </w:p>
    <w:p w14:paraId="4DA970C4"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60BC2F59" w14:textId="3E0D232A"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if (pUserCR == NULL)</w:t>
      </w:r>
      <w:r w:rsidR="008E2CB1">
        <w:rPr>
          <w:rFonts w:ascii="宋体" w:hAnsi="宋体" w:cs="宋体" w:hint="eastAsia"/>
          <w:kern w:val="0"/>
        </w:rPr>
        <w:t xml:space="preserve"> </w:t>
      </w:r>
      <w:r w:rsidRPr="00E97900">
        <w:rPr>
          <w:rFonts w:ascii="宋体" w:hAnsi="宋体" w:cs="宋体"/>
          <w:kern w:val="0"/>
        </w:rPr>
        <w:t>{</w:t>
      </w:r>
    </w:p>
    <w:p w14:paraId="2E714053"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return;</w:t>
      </w:r>
    </w:p>
    <w:p w14:paraId="49BD8592" w14:textId="77777777" w:rsidR="00A32C20" w:rsidRPr="00E97900" w:rsidRDefault="00A32C20"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511C0DB8" w14:textId="0B8F008E" w:rsidR="00721E45" w:rsidRPr="00E97900" w:rsidRDefault="00721E45" w:rsidP="00E97900">
      <w:pPr>
        <w:widowControl/>
        <w:spacing w:before="100" w:beforeAutospacing="1" w:after="100" w:afterAutospacing="1"/>
        <w:jc w:val="left"/>
        <w:rPr>
          <w:rFonts w:ascii="宋体" w:hAnsi="宋体" w:cs="宋体"/>
          <w:kern w:val="0"/>
        </w:rPr>
      </w:pPr>
      <w:r>
        <w:rPr>
          <w:rFonts w:ascii="宋体" w:hAnsi="宋体" w:cs="宋体" w:hint="eastAsia"/>
          <w:kern w:val="0"/>
        </w:rPr>
        <w:t>5，</w:t>
      </w:r>
      <w:r w:rsidRPr="00E97900">
        <w:rPr>
          <w:rFonts w:ascii="宋体" w:hAnsi="宋体" w:cs="宋体" w:hint="eastAsia"/>
          <w:kern w:val="0"/>
        </w:rPr>
        <w:t>程序块的分界符（如</w:t>
      </w:r>
      <w:r w:rsidRPr="00E97900">
        <w:rPr>
          <w:rFonts w:ascii="宋体" w:hAnsi="宋体" w:cs="宋体"/>
          <w:kern w:val="0"/>
        </w:rPr>
        <w:t>C/C++</w:t>
      </w:r>
      <w:r w:rsidR="00993AC7">
        <w:rPr>
          <w:rFonts w:ascii="宋体" w:hAnsi="宋体" w:cs="宋体" w:hint="eastAsia"/>
          <w:kern w:val="0"/>
        </w:rPr>
        <w:t>语言的大括号</w:t>
      </w:r>
      <w:r w:rsidRPr="00E97900">
        <w:rPr>
          <w:rFonts w:ascii="宋体" w:hAnsi="宋体" w:cs="宋体" w:hint="eastAsia"/>
          <w:kern w:val="0"/>
        </w:rPr>
        <w:t>‘</w:t>
      </w:r>
      <w:r w:rsidRPr="00E97900">
        <w:rPr>
          <w:rFonts w:ascii="宋体" w:hAnsi="宋体" w:cs="宋体"/>
          <w:kern w:val="0"/>
        </w:rPr>
        <w:t>}</w:t>
      </w:r>
      <w:r w:rsidR="00993AC7">
        <w:rPr>
          <w:rFonts w:ascii="宋体" w:hAnsi="宋体" w:cs="宋体" w:hint="eastAsia"/>
          <w:kern w:val="0"/>
        </w:rPr>
        <w:t>’）应</w:t>
      </w:r>
      <w:r w:rsidRPr="00E97900">
        <w:rPr>
          <w:rFonts w:ascii="宋体" w:hAnsi="宋体" w:cs="宋体" w:hint="eastAsia"/>
          <w:kern w:val="0"/>
        </w:rPr>
        <w:t>独占一行，同时与引用它们的语句左对齐。在函数体的开始、类的定义、结构的定义、枚举的定义以及</w:t>
      </w:r>
      <w:r w:rsidRPr="00E97900">
        <w:rPr>
          <w:rFonts w:ascii="宋体" w:hAnsi="宋体" w:cs="宋体"/>
          <w:kern w:val="0"/>
        </w:rPr>
        <w:t>if</w:t>
      </w:r>
      <w:r w:rsidRPr="00E97900">
        <w:rPr>
          <w:rFonts w:ascii="宋体" w:hAnsi="宋体" w:cs="宋体" w:hint="eastAsia"/>
          <w:kern w:val="0"/>
        </w:rPr>
        <w:t>、</w:t>
      </w:r>
      <w:r w:rsidRPr="00E97900">
        <w:rPr>
          <w:rFonts w:ascii="宋体" w:hAnsi="宋体" w:cs="宋体"/>
          <w:kern w:val="0"/>
        </w:rPr>
        <w:t>for</w:t>
      </w:r>
      <w:r w:rsidRPr="00E97900">
        <w:rPr>
          <w:rFonts w:ascii="宋体" w:hAnsi="宋体" w:cs="宋体" w:hint="eastAsia"/>
          <w:kern w:val="0"/>
        </w:rPr>
        <w:t>、</w:t>
      </w:r>
      <w:r w:rsidRPr="00E97900">
        <w:rPr>
          <w:rFonts w:ascii="宋体" w:hAnsi="宋体" w:cs="宋体"/>
          <w:kern w:val="0"/>
        </w:rPr>
        <w:t>do</w:t>
      </w:r>
      <w:r w:rsidRPr="00E97900">
        <w:rPr>
          <w:rFonts w:ascii="宋体" w:hAnsi="宋体" w:cs="宋体" w:hint="eastAsia"/>
          <w:kern w:val="0"/>
        </w:rPr>
        <w:t>、</w:t>
      </w:r>
      <w:r w:rsidRPr="00E97900">
        <w:rPr>
          <w:rFonts w:ascii="宋体" w:hAnsi="宋体" w:cs="宋体"/>
          <w:kern w:val="0"/>
        </w:rPr>
        <w:t>while</w:t>
      </w:r>
      <w:r w:rsidRPr="00E97900">
        <w:rPr>
          <w:rFonts w:ascii="宋体" w:hAnsi="宋体" w:cs="宋体" w:hint="eastAsia"/>
          <w:kern w:val="0"/>
        </w:rPr>
        <w:t>、</w:t>
      </w:r>
      <w:r w:rsidRPr="00E97900">
        <w:rPr>
          <w:rFonts w:ascii="宋体" w:hAnsi="宋体" w:cs="宋体"/>
          <w:kern w:val="0"/>
        </w:rPr>
        <w:t>switch</w:t>
      </w:r>
      <w:r w:rsidRPr="00E97900">
        <w:rPr>
          <w:rFonts w:ascii="宋体" w:hAnsi="宋体" w:cs="宋体" w:hint="eastAsia"/>
          <w:kern w:val="0"/>
        </w:rPr>
        <w:t>、</w:t>
      </w:r>
      <w:r w:rsidRPr="00E97900">
        <w:rPr>
          <w:rFonts w:ascii="宋体" w:hAnsi="宋体" w:cs="宋体"/>
          <w:kern w:val="0"/>
        </w:rPr>
        <w:t>case</w:t>
      </w:r>
      <w:r w:rsidRPr="00E97900">
        <w:rPr>
          <w:rFonts w:ascii="宋体" w:hAnsi="宋体" w:cs="宋体" w:hint="eastAsia"/>
          <w:kern w:val="0"/>
        </w:rPr>
        <w:t>语句中的程序都要采用如上的缩进方式。</w:t>
      </w:r>
    </w:p>
    <w:p w14:paraId="3C47357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示例：如下例子不符合规范。</w:t>
      </w:r>
    </w:p>
    <w:p w14:paraId="0814F43F" w14:textId="77777777" w:rsidR="00993AC7"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for (...) </w:t>
      </w:r>
    </w:p>
    <w:p w14:paraId="12DC00F6" w14:textId="26EAD241"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1D1D9D35"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1424CAC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6284FE6D" w14:textId="77777777" w:rsidR="00721E45" w:rsidRPr="00E97900" w:rsidRDefault="00721E45" w:rsidP="00E97900">
      <w:pPr>
        <w:widowControl/>
        <w:spacing w:before="100" w:beforeAutospacing="1" w:after="100" w:afterAutospacing="1"/>
        <w:jc w:val="left"/>
        <w:rPr>
          <w:rFonts w:ascii="宋体" w:hAnsi="宋体" w:cs="宋体"/>
          <w:kern w:val="0"/>
        </w:rPr>
      </w:pPr>
    </w:p>
    <w:p w14:paraId="23218147"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if (...) </w:t>
      </w:r>
    </w:p>
    <w:p w14:paraId="576946ED"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7CD2CC88"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3DFD86D3"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422A2B96" w14:textId="77777777" w:rsidR="00721E45" w:rsidRPr="00E97900" w:rsidRDefault="00721E45" w:rsidP="00E97900">
      <w:pPr>
        <w:widowControl/>
        <w:spacing w:before="100" w:beforeAutospacing="1" w:after="100" w:afterAutospacing="1"/>
        <w:jc w:val="left"/>
        <w:rPr>
          <w:rFonts w:ascii="宋体" w:hAnsi="宋体" w:cs="宋体"/>
          <w:kern w:val="0"/>
        </w:rPr>
      </w:pPr>
    </w:p>
    <w:p w14:paraId="66D6F8A6"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void example_fun( void )</w:t>
      </w:r>
    </w:p>
    <w:p w14:paraId="600DEC5E"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1131B9DA"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3BB3A2A8"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w:t>
      </w:r>
    </w:p>
    <w:p w14:paraId="7573E54A" w14:textId="77777777" w:rsidR="00721E45" w:rsidRPr="00E97900" w:rsidRDefault="00721E45" w:rsidP="00E97900">
      <w:pPr>
        <w:widowControl/>
        <w:spacing w:before="100" w:beforeAutospacing="1" w:after="100" w:afterAutospacing="1"/>
        <w:jc w:val="left"/>
        <w:rPr>
          <w:rFonts w:ascii="宋体" w:hAnsi="宋体" w:cs="宋体"/>
          <w:kern w:val="0"/>
        </w:rPr>
      </w:pPr>
    </w:p>
    <w:p w14:paraId="7A30350D"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hint="eastAsia"/>
          <w:kern w:val="0"/>
        </w:rPr>
        <w:t>应如下书写。</w:t>
      </w:r>
    </w:p>
    <w:p w14:paraId="378533DE" w14:textId="469C79F6"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for (...) {</w:t>
      </w:r>
    </w:p>
    <w:p w14:paraId="0C238A4B"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3A699EB5" w14:textId="7A651100" w:rsidR="00721E45"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124A2078" w14:textId="77777777" w:rsidR="00137CCC" w:rsidRPr="00E97900" w:rsidRDefault="00137CCC" w:rsidP="00E97900">
      <w:pPr>
        <w:widowControl/>
        <w:spacing w:before="100" w:beforeAutospacing="1" w:after="100" w:afterAutospacing="1"/>
        <w:jc w:val="left"/>
        <w:rPr>
          <w:rFonts w:ascii="宋体" w:hAnsi="宋体" w:cs="宋体"/>
          <w:kern w:val="0"/>
        </w:rPr>
      </w:pPr>
    </w:p>
    <w:p w14:paraId="211251CE" w14:textId="5F725F95"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if (...) {</w:t>
      </w:r>
    </w:p>
    <w:p w14:paraId="56D916B0"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614854E2"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2EED5CB0" w14:textId="77777777" w:rsidR="00721E45" w:rsidRPr="00E97900" w:rsidRDefault="00721E45" w:rsidP="00E97900">
      <w:pPr>
        <w:widowControl/>
        <w:spacing w:before="100" w:beforeAutospacing="1" w:after="100" w:afterAutospacing="1"/>
        <w:jc w:val="left"/>
        <w:rPr>
          <w:rFonts w:ascii="宋体" w:hAnsi="宋体" w:cs="宋体"/>
          <w:kern w:val="0"/>
        </w:rPr>
      </w:pPr>
    </w:p>
    <w:p w14:paraId="7F5B4C50" w14:textId="2BE8FCCA"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void example_fun( void )</w:t>
      </w:r>
      <w:r w:rsidR="004C20B4">
        <w:rPr>
          <w:rFonts w:ascii="宋体" w:hAnsi="宋体" w:cs="宋体" w:hint="eastAsia"/>
          <w:kern w:val="0"/>
        </w:rPr>
        <w:t xml:space="preserve"> </w:t>
      </w:r>
      <w:r w:rsidRPr="00E97900">
        <w:rPr>
          <w:rFonts w:ascii="宋体" w:hAnsi="宋体" w:cs="宋体"/>
          <w:kern w:val="0"/>
        </w:rPr>
        <w:t>{</w:t>
      </w:r>
    </w:p>
    <w:p w14:paraId="6C8B97EA" w14:textId="77777777" w:rsidR="00721E45" w:rsidRPr="00E97900" w:rsidRDefault="00721E45" w:rsidP="00E97900">
      <w:pPr>
        <w:widowControl/>
        <w:spacing w:before="100" w:beforeAutospacing="1" w:after="100" w:afterAutospacing="1"/>
        <w:jc w:val="left"/>
        <w:rPr>
          <w:rFonts w:ascii="宋体" w:hAnsi="宋体" w:cs="宋体"/>
          <w:kern w:val="0"/>
        </w:rPr>
      </w:pPr>
      <w:r w:rsidRPr="00E97900">
        <w:rPr>
          <w:rFonts w:ascii="宋体" w:hAnsi="宋体" w:cs="宋体"/>
          <w:kern w:val="0"/>
        </w:rPr>
        <w:t xml:space="preserve">    ... // program code</w:t>
      </w:r>
    </w:p>
    <w:p w14:paraId="4500C814" w14:textId="35890D56" w:rsidR="006C2616" w:rsidRDefault="00721E45" w:rsidP="003730CA">
      <w:pPr>
        <w:widowControl/>
        <w:spacing w:before="100" w:beforeAutospacing="1" w:after="100" w:afterAutospacing="1"/>
        <w:jc w:val="left"/>
        <w:rPr>
          <w:rFonts w:ascii="宋体" w:hAnsi="宋体" w:cs="宋体"/>
          <w:kern w:val="0"/>
        </w:rPr>
      </w:pPr>
      <w:r w:rsidRPr="00E97900">
        <w:rPr>
          <w:rFonts w:ascii="宋体" w:hAnsi="宋体" w:cs="宋体"/>
          <w:kern w:val="0"/>
        </w:rPr>
        <w:t>}</w:t>
      </w:r>
    </w:p>
    <w:p w14:paraId="078D59E2" w14:textId="77777777" w:rsidR="003730CA" w:rsidRPr="00A16B12" w:rsidRDefault="003730CA" w:rsidP="00687215">
      <w:pPr>
        <w:pStyle w:val="3"/>
      </w:pPr>
      <w:bookmarkStart w:id="15" w:name="method_declarations_and_definations"/>
      <w:bookmarkStart w:id="16" w:name="_Toc300236737"/>
      <w:r w:rsidRPr="00A16B12">
        <w:t>方法声明与定义</w:t>
      </w:r>
      <w:bookmarkEnd w:id="15"/>
      <w:bookmarkEnd w:id="16"/>
    </w:p>
    <w:p w14:paraId="75BD0EB3" w14:textId="61552186" w:rsidR="003730CA" w:rsidRDefault="003730CA" w:rsidP="007E09AA">
      <w:pPr>
        <w:widowControl/>
        <w:spacing w:before="100" w:beforeAutospacing="1" w:after="100" w:afterAutospacing="1"/>
        <w:jc w:val="left"/>
        <w:rPr>
          <w:rFonts w:ascii="宋体" w:hAnsi="宋体" w:cs="宋体"/>
          <w:kern w:val="0"/>
        </w:rPr>
      </w:pPr>
      <w:r w:rsidRPr="00A16B12">
        <w:rPr>
          <w:rFonts w:ascii="宋体" w:hAnsi="宋体" w:cs="宋体"/>
          <w:kern w:val="0"/>
        </w:rPr>
        <w:t>方法应该像这样</w:t>
      </w:r>
    </w:p>
    <w:p w14:paraId="49E7517D" w14:textId="3B919FAB" w:rsidR="00835847" w:rsidRDefault="00835847" w:rsidP="003730CA">
      <w:pPr>
        <w:widowControl/>
        <w:jc w:val="left"/>
        <w:rPr>
          <w:rFonts w:ascii="宋体" w:hAnsi="宋体" w:cs="宋体"/>
          <w:kern w:val="0"/>
        </w:rPr>
      </w:pPr>
      <w:r>
        <w:rPr>
          <w:rFonts w:ascii="宋体" w:hAnsi="宋体" w:cs="宋体"/>
          <w:kern w:val="0"/>
        </w:rPr>
        <w:t>- (void)doSomethingWithString(NSString *)theString</w:t>
      </w:r>
      <w:r w:rsidR="00A944B1">
        <w:rPr>
          <w:rFonts w:ascii="宋体" w:hAnsi="宋体" w:cs="宋体" w:hint="eastAsia"/>
          <w:kern w:val="0"/>
        </w:rPr>
        <w:t xml:space="preserve"> </w:t>
      </w:r>
      <w:r>
        <w:rPr>
          <w:rFonts w:ascii="宋体" w:hAnsi="宋体" w:cs="宋体"/>
          <w:kern w:val="0"/>
        </w:rPr>
        <w:t>{</w:t>
      </w:r>
    </w:p>
    <w:p w14:paraId="6207E3B2" w14:textId="7306D8BB" w:rsidR="00835847" w:rsidRDefault="00835847" w:rsidP="003730CA">
      <w:pPr>
        <w:widowControl/>
        <w:jc w:val="left"/>
        <w:rPr>
          <w:rFonts w:ascii="宋体" w:hAnsi="宋体" w:cs="宋体"/>
          <w:kern w:val="0"/>
        </w:rPr>
      </w:pPr>
      <w:r>
        <w:rPr>
          <w:rFonts w:ascii="宋体" w:hAnsi="宋体" w:cs="宋体"/>
          <w:kern w:val="0"/>
        </w:rPr>
        <w:tab/>
        <w:t>…</w:t>
      </w:r>
    </w:p>
    <w:p w14:paraId="16B1A098" w14:textId="4A2E01CD" w:rsidR="00835847" w:rsidRPr="00A16B12" w:rsidRDefault="00835847" w:rsidP="003730CA">
      <w:pPr>
        <w:widowControl/>
        <w:jc w:val="left"/>
        <w:rPr>
          <w:rFonts w:ascii="宋体" w:hAnsi="宋体" w:cs="宋体"/>
          <w:kern w:val="0"/>
        </w:rPr>
      </w:pPr>
      <w:r>
        <w:rPr>
          <w:rFonts w:ascii="宋体" w:hAnsi="宋体" w:cs="宋体"/>
          <w:kern w:val="0"/>
        </w:rPr>
        <w:t>}</w:t>
      </w:r>
    </w:p>
    <w:p w14:paraId="70E9E46E"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星号前的空格是可选的</w:t>
      </w:r>
      <w:r>
        <w:rPr>
          <w:rFonts w:ascii="宋体" w:hAnsi="宋体" w:cs="宋体" w:hint="eastAsia"/>
          <w:kern w:val="0"/>
        </w:rPr>
        <w:t>(</w:t>
      </w:r>
      <w:r w:rsidRPr="00FE6647">
        <w:rPr>
          <w:rFonts w:ascii="宋体" w:hAnsi="宋体" w:cs="宋体" w:hint="eastAsia"/>
          <w:color w:val="3366FF"/>
          <w:kern w:val="0"/>
        </w:rPr>
        <w:t>统一要求加空格</w:t>
      </w:r>
      <w:r>
        <w:rPr>
          <w:rFonts w:ascii="宋体" w:hAnsi="宋体" w:cs="宋体" w:hint="eastAsia"/>
          <w:kern w:val="0"/>
        </w:rPr>
        <w:t>)</w:t>
      </w:r>
      <w:r w:rsidRPr="00A16B12">
        <w:rPr>
          <w:rFonts w:ascii="宋体" w:hAnsi="宋体" w:cs="宋体"/>
          <w:kern w:val="0"/>
        </w:rPr>
        <w:t>。当写新的代码时，要与原的代码一致。</w:t>
      </w:r>
    </w:p>
    <w:p w14:paraId="57ED5675"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如果一行有非常多的参数，更好的方式是将每个参数单独拆成一行。如果使用多行，将每个参数前的冒号对齐。</w:t>
      </w:r>
    </w:p>
    <w:p w14:paraId="471AA224"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(void)doSomethingWith:(GTMFoo *)theFoo</w:t>
      </w:r>
    </w:p>
    <w:p w14:paraId="63CB1E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 xml:space="preserve">           </w:t>
      </w:r>
      <w:r w:rsidRPr="00A16B12">
        <w:rPr>
          <w:rFonts w:ascii="宋体" w:hAnsi="宋体" w:cs="宋体"/>
          <w:kern w:val="0"/>
        </w:rPr>
        <w:t>rect:(NSRect)theRect</w:t>
      </w:r>
    </w:p>
    <w:p w14:paraId="025F575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1EA6A230" w14:textId="084DD263"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 xml:space="preserve">       </w:t>
      </w:r>
      <w:r w:rsidRPr="00A16B12">
        <w:rPr>
          <w:rFonts w:ascii="宋体" w:hAnsi="宋体" w:cs="宋体"/>
          <w:kern w:val="0"/>
        </w:rPr>
        <w:t>interval:(float)theInterval {</w:t>
      </w:r>
    </w:p>
    <w:p w14:paraId="79A8CF66"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5C29633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3AD0ACEB"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当第一个关键字比其它的短时，保证下一行至少有4个空格的缩进。这样可以使关键字垂直对齐，而不是使用冒号对齐：</w:t>
      </w:r>
    </w:p>
    <w:p w14:paraId="72868F15"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(void)short:(GTMFoo *)theFoo</w:t>
      </w:r>
    </w:p>
    <w:p w14:paraId="2F2BFF0F"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longKeyword:(NSRect)theRect</w:t>
      </w:r>
    </w:p>
    <w:p w14:paraId="45E4A19D" w14:textId="03E350F9" w:rsidR="003730CA" w:rsidRPr="00A16B12" w:rsidRDefault="003730CA" w:rsidP="00052726">
      <w:pPr>
        <w:widowControl/>
        <w:ind w:firstLine="480"/>
        <w:jc w:val="left"/>
        <w:rPr>
          <w:rFonts w:ascii="宋体" w:hAnsi="宋体" w:cs="宋体"/>
          <w:kern w:val="0"/>
        </w:rPr>
      </w:pPr>
      <w:r w:rsidRPr="00A16B12">
        <w:rPr>
          <w:rFonts w:ascii="宋体" w:hAnsi="宋体" w:cs="宋体"/>
          <w:kern w:val="0"/>
        </w:rPr>
        <w:t>evenLongerKeyword:(float)theInterval {</w:t>
      </w:r>
    </w:p>
    <w:p w14:paraId="6F18E298"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28B9C3E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799D30EF"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总结：-或者+与返回类型之间，需要有空格。参数列表中，只有参数之间有空格。</w:t>
      </w:r>
    </w:p>
    <w:p w14:paraId="1E6B2D9F" w14:textId="77777777" w:rsidR="003730CA" w:rsidRPr="00A16B12" w:rsidRDefault="003730CA" w:rsidP="00687215">
      <w:pPr>
        <w:pStyle w:val="3"/>
      </w:pPr>
      <w:bookmarkStart w:id="17" w:name="method_invocations"/>
      <w:bookmarkStart w:id="18" w:name="_Toc300236738"/>
      <w:r w:rsidRPr="00A16B12">
        <w:t>方法调用</w:t>
      </w:r>
      <w:bookmarkEnd w:id="17"/>
      <w:bookmarkEnd w:id="18"/>
    </w:p>
    <w:p w14:paraId="10C1FCB7"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方法调用时，所有参数应该在同一行。</w:t>
      </w:r>
    </w:p>
    <w:p w14:paraId="7D08A4A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 name:arg2 error:arg3];</w:t>
      </w:r>
    </w:p>
    <w:p w14:paraId="4FA2D438"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或者每行一个参数，以冒号对齐：</w:t>
      </w:r>
    </w:p>
    <w:p w14:paraId="34B451E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w:t>
      </w:r>
    </w:p>
    <w:p w14:paraId="04B77B9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ins w:id="19" w:author="huangshaolin" w:date="2011-04-16T03:23:00Z">
        <w:r>
          <w:rPr>
            <w:rFonts w:ascii="宋体" w:hAnsi="宋体" w:cs="宋体" w:hint="eastAsia"/>
            <w:kern w:val="0"/>
          </w:rPr>
          <w:t xml:space="preserve"> </w:t>
        </w:r>
      </w:ins>
      <w:r w:rsidRPr="00A16B12">
        <w:rPr>
          <w:rFonts w:ascii="宋体" w:hAnsi="宋体" w:cs="宋体"/>
          <w:kern w:val="0"/>
        </w:rPr>
        <w:t>name:arg2</w:t>
      </w:r>
    </w:p>
    <w:p w14:paraId="0E0D13D2"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error:arg3];</w:t>
      </w:r>
    </w:p>
    <w:p w14:paraId="26BE091A"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不要使用下面的缩进风格：</w:t>
      </w:r>
    </w:p>
    <w:p w14:paraId="636FEB8E"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 name:arg2  // some lines with &gt;1 arg</w:t>
      </w:r>
    </w:p>
    <w:p w14:paraId="57ACA0DE" w14:textId="77777777" w:rsidR="003730CA" w:rsidRPr="00A16B12" w:rsidRDefault="003730CA" w:rsidP="003730CA">
      <w:pPr>
        <w:widowControl/>
        <w:jc w:val="left"/>
        <w:rPr>
          <w:rFonts w:ascii="宋体" w:hAnsi="宋体" w:cs="宋体"/>
          <w:kern w:val="0"/>
        </w:rPr>
      </w:pPr>
      <w:r>
        <w:rPr>
          <w:rFonts w:ascii="宋体" w:hAnsi="宋体" w:cs="宋体"/>
          <w:kern w:val="0"/>
        </w:rPr>
        <w:t>     </w:t>
      </w:r>
      <w:r w:rsidRPr="00A16B12">
        <w:rPr>
          <w:rFonts w:ascii="宋体" w:hAnsi="宋体" w:cs="宋体"/>
          <w:kern w:val="0"/>
        </w:rPr>
        <w:t>error:arg3];</w:t>
      </w:r>
    </w:p>
    <w:p w14:paraId="14A44F46"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7E81F61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w:t>
      </w:r>
    </w:p>
    <w:p w14:paraId="5ACB8D8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r>
        <w:rPr>
          <w:rFonts w:ascii="宋体" w:hAnsi="宋体" w:cs="宋体"/>
          <w:kern w:val="0"/>
        </w:rPr>
        <w:t> </w:t>
      </w:r>
      <w:r>
        <w:rPr>
          <w:rFonts w:ascii="宋体" w:hAnsi="宋体" w:cs="宋体" w:hint="eastAsia"/>
          <w:kern w:val="0"/>
        </w:rPr>
        <w:t xml:space="preserve">   </w:t>
      </w:r>
      <w:r w:rsidRPr="00A16B12">
        <w:rPr>
          <w:rFonts w:ascii="宋体" w:hAnsi="宋体" w:cs="宋体"/>
          <w:kern w:val="0"/>
        </w:rPr>
        <w:t>name:arg2 error:arg3];</w:t>
      </w:r>
    </w:p>
    <w:p w14:paraId="4E0149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w:t>
      </w:r>
    </w:p>
    <w:p w14:paraId="226EF047"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[myObject doFooWith:arg1</w:t>
      </w:r>
    </w:p>
    <w:p w14:paraId="15048FAA" w14:textId="77777777" w:rsidR="003730CA" w:rsidRPr="00A16B12" w:rsidRDefault="003730CA" w:rsidP="003730CA">
      <w:pPr>
        <w:widowControl/>
        <w:jc w:val="left"/>
        <w:rPr>
          <w:rFonts w:ascii="宋体" w:hAnsi="宋体" w:cs="宋体"/>
          <w:kern w:val="0"/>
        </w:rPr>
      </w:pPr>
      <w:r w:rsidRPr="00A16B12">
        <w:rPr>
          <w:rFonts w:ascii="宋体" w:hAnsi="宋体" w:cs="宋体"/>
          <w:kern w:val="0"/>
        </w:rPr>
        <w:t>name:arg2  // aligning keywords instead of colons</w:t>
      </w:r>
    </w:p>
    <w:p w14:paraId="6B082540" w14:textId="77777777" w:rsidR="003730CA" w:rsidRPr="00A16B12" w:rsidRDefault="003730CA" w:rsidP="003730CA">
      <w:pPr>
        <w:widowControl/>
        <w:jc w:val="left"/>
        <w:rPr>
          <w:rFonts w:ascii="宋体" w:hAnsi="宋体" w:cs="宋体"/>
          <w:kern w:val="0"/>
        </w:rPr>
      </w:pPr>
      <w:r w:rsidRPr="00A16B12">
        <w:rPr>
          <w:rFonts w:ascii="宋体" w:hAnsi="宋体" w:cs="宋体"/>
          <w:kern w:val="0"/>
        </w:rPr>
        <w:t>error:arg3];</w:t>
      </w:r>
    </w:p>
    <w:p w14:paraId="328A06CE"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方法定义与方法声明一样，当关键字的长度不足以以冒号对齐时，下一行都要以四个空格进行缩进。</w:t>
      </w:r>
    </w:p>
    <w:p w14:paraId="7433DEB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[myObj short:arg1</w:t>
      </w:r>
    </w:p>
    <w:p w14:paraId="04F49A3B"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longKeyword:arg2</w:t>
      </w:r>
    </w:p>
    <w:p w14:paraId="36CD8B4C"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evenLongerKeyword:arg3];</w:t>
      </w:r>
    </w:p>
    <w:p w14:paraId="0665AF7D"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总结：方法定义的格式与方法声明的格式非常相似。当格式的风格有多种选择时，新的代码要与已经存在的代码保持一致。</w:t>
      </w:r>
    </w:p>
    <w:p w14:paraId="060A0FD4" w14:textId="77777777" w:rsidR="003730CA" w:rsidRPr="00A16B12" w:rsidRDefault="003730CA" w:rsidP="00687215">
      <w:pPr>
        <w:pStyle w:val="3"/>
      </w:pPr>
      <w:bookmarkStart w:id="20" w:name="public_and_private"/>
      <w:bookmarkStart w:id="21" w:name="_Toc300236739"/>
      <w:r w:rsidRPr="00A16B12">
        <w:t>@public</w:t>
      </w:r>
      <w:r w:rsidRPr="00A16B12">
        <w:t>与</w:t>
      </w:r>
      <w:r w:rsidRPr="00A16B12">
        <w:t>@private</w:t>
      </w:r>
      <w:bookmarkEnd w:id="20"/>
      <w:bookmarkEnd w:id="21"/>
    </w:p>
    <w:p w14:paraId="4B0DDB15"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与C++中的public, private以及protected非常相似。</w:t>
      </w:r>
    </w:p>
    <w:p w14:paraId="6D9A8EC4" w14:textId="77777777" w:rsidR="003730CA" w:rsidRPr="00A16B12" w:rsidRDefault="003730CA" w:rsidP="003730CA">
      <w:pPr>
        <w:widowControl/>
        <w:jc w:val="left"/>
        <w:rPr>
          <w:rFonts w:ascii="宋体" w:hAnsi="宋体" w:cs="宋体"/>
          <w:kern w:val="0"/>
        </w:rPr>
      </w:pPr>
      <w:r w:rsidRPr="00A16B12">
        <w:rPr>
          <w:rFonts w:ascii="宋体" w:hAnsi="宋体" w:cs="宋体"/>
          <w:kern w:val="0"/>
        </w:rPr>
        <w:t>@interface MyClass : NSObject {</w:t>
      </w:r>
    </w:p>
    <w:p w14:paraId="5D63E2B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@public</w:t>
      </w:r>
    </w:p>
    <w:p w14:paraId="5BFEA8CE"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539EC47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@private</w:t>
      </w:r>
    </w:p>
    <w:p w14:paraId="0CE517ED" w14:textId="77777777" w:rsidR="003730CA" w:rsidRPr="00A16B12" w:rsidRDefault="003730CA" w:rsidP="003730CA">
      <w:pPr>
        <w:widowControl/>
        <w:jc w:val="left"/>
        <w:rPr>
          <w:rFonts w:ascii="宋体" w:hAnsi="宋体" w:cs="宋体"/>
          <w:kern w:val="0"/>
        </w:rPr>
      </w:pPr>
      <w:r>
        <w:rPr>
          <w:rFonts w:ascii="宋体" w:hAnsi="宋体" w:cs="宋体" w:hint="eastAsia"/>
          <w:kern w:val="0"/>
        </w:rPr>
        <w:t xml:space="preserve">    </w:t>
      </w:r>
      <w:r w:rsidRPr="00A16B12">
        <w:rPr>
          <w:rFonts w:ascii="宋体" w:hAnsi="宋体" w:cs="宋体"/>
          <w:kern w:val="0"/>
        </w:rPr>
        <w:t>...</w:t>
      </w:r>
    </w:p>
    <w:p w14:paraId="4BD3A621" w14:textId="77777777" w:rsidR="003730CA" w:rsidRDefault="003730CA" w:rsidP="003730CA">
      <w:pPr>
        <w:widowControl/>
        <w:jc w:val="left"/>
        <w:rPr>
          <w:rFonts w:ascii="宋体" w:hAnsi="宋体" w:cs="宋体"/>
          <w:kern w:val="0"/>
        </w:rPr>
      </w:pPr>
      <w:r w:rsidRPr="00A16B12">
        <w:rPr>
          <w:rFonts w:ascii="宋体" w:hAnsi="宋体" w:cs="宋体"/>
          <w:kern w:val="0"/>
        </w:rPr>
        <w:t>}</w:t>
      </w:r>
    </w:p>
    <w:p w14:paraId="11992153" w14:textId="77777777" w:rsidR="003730CA" w:rsidRPr="00A16B12" w:rsidRDefault="003730CA" w:rsidP="003730CA">
      <w:pPr>
        <w:widowControl/>
        <w:jc w:val="left"/>
        <w:rPr>
          <w:rFonts w:ascii="宋体" w:hAnsi="宋体" w:cs="宋体"/>
          <w:kern w:val="0"/>
        </w:rPr>
      </w:pPr>
      <w:r w:rsidRPr="00A16B12">
        <w:rPr>
          <w:rFonts w:ascii="宋体" w:hAnsi="宋体" w:cs="宋体"/>
          <w:kern w:val="0"/>
        </w:rPr>
        <w:t>@end</w:t>
      </w:r>
    </w:p>
    <w:p w14:paraId="3AA01EC1"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总结：@public以及@private访问标识符应该以一个空格缩进。</w:t>
      </w:r>
    </w:p>
    <w:p w14:paraId="2BC8B565" w14:textId="77777777" w:rsidR="003730CA" w:rsidRPr="00A16B12" w:rsidRDefault="003730CA" w:rsidP="00687215">
      <w:pPr>
        <w:pStyle w:val="3"/>
      </w:pPr>
      <w:bookmarkStart w:id="22" w:name="exceptions"/>
      <w:bookmarkStart w:id="23" w:name="_Toc300236740"/>
      <w:r w:rsidRPr="00A16B12">
        <w:t>异常</w:t>
      </w:r>
      <w:bookmarkEnd w:id="22"/>
      <w:bookmarkEnd w:id="23"/>
    </w:p>
    <w:p w14:paraId="4DE3B104" w14:textId="77777777" w:rsidR="003730CA" w:rsidRPr="00A16B12" w:rsidRDefault="003730CA" w:rsidP="003E197E">
      <w:pPr>
        <w:pStyle w:val="af1"/>
      </w:pPr>
      <w:r w:rsidRPr="00A16B12">
        <w:t>如果你必须使用</w:t>
      </w:r>
      <w:r w:rsidRPr="00A16B12">
        <w:t>Objective-C</w:t>
      </w:r>
      <w:r w:rsidRPr="00A16B12">
        <w:t>的异常，按下面的格式进行编码代码。然后，请参见</w:t>
      </w:r>
      <w:r w:rsidRPr="009B5777">
        <w:rPr>
          <w:color w:val="0000FF"/>
          <w:u w:val="thick"/>
        </w:rPr>
        <w:fldChar w:fldCharType="begin"/>
      </w:r>
      <w:r w:rsidRPr="009B5777">
        <w:rPr>
          <w:u w:val="thick"/>
        </w:rPr>
        <w:instrText xml:space="preserve"> REF </w:instrText>
      </w:r>
      <w:r w:rsidRPr="009B5777">
        <w:rPr>
          <w:u w:val="thick"/>
        </w:rPr>
        <w:instrText>避免抛出异常</w:instrText>
      </w:r>
      <w:r w:rsidRPr="009B5777">
        <w:rPr>
          <w:u w:val="thick"/>
        </w:rPr>
        <w:instrText xml:space="preserve"> \h </w:instrText>
      </w:r>
      <w:r w:rsidRPr="009B5777">
        <w:rPr>
          <w:color w:val="0000FF"/>
          <w:u w:val="thick"/>
        </w:rPr>
      </w:r>
      <w:r w:rsidRPr="009B5777">
        <w:rPr>
          <w:color w:val="0000FF"/>
          <w:u w:val="thick"/>
        </w:rPr>
        <w:fldChar w:fldCharType="separate"/>
      </w:r>
      <w:r>
        <w:rPr>
          <w:b/>
          <w:color w:val="0000FF"/>
          <w:u w:val="thick"/>
        </w:rPr>
        <w:t>错误</w:t>
      </w:r>
      <w:r>
        <w:rPr>
          <w:b/>
          <w:color w:val="0000FF"/>
          <w:u w:val="thick"/>
        </w:rPr>
        <w:t xml:space="preserve">! </w:t>
      </w:r>
      <w:r>
        <w:rPr>
          <w:b/>
          <w:color w:val="0000FF"/>
          <w:u w:val="thick"/>
        </w:rPr>
        <w:t>未找到引用源。</w:t>
      </w:r>
      <w:r w:rsidRPr="009B5777">
        <w:rPr>
          <w:color w:val="0000FF"/>
          <w:u w:val="thick"/>
        </w:rPr>
        <w:fldChar w:fldCharType="end"/>
      </w:r>
      <w:r w:rsidRPr="00A16B12">
        <w:t>来了解不应该使用异常的原因。</w:t>
      </w:r>
    </w:p>
    <w:p w14:paraId="330AD1AD" w14:textId="77777777" w:rsidR="003730CA" w:rsidRPr="00A16B12" w:rsidRDefault="003730CA" w:rsidP="003730CA">
      <w:pPr>
        <w:widowControl/>
        <w:jc w:val="left"/>
        <w:rPr>
          <w:rFonts w:ascii="宋体" w:hAnsi="宋体" w:cs="宋体"/>
          <w:kern w:val="0"/>
        </w:rPr>
      </w:pPr>
      <w:r w:rsidRPr="00A16B12">
        <w:rPr>
          <w:rFonts w:ascii="宋体" w:hAnsi="宋体" w:cs="宋体"/>
          <w:kern w:val="0"/>
        </w:rPr>
        <w:t>@try {</w:t>
      </w:r>
    </w:p>
    <w:p w14:paraId="411AB0EA"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foo();</w:t>
      </w:r>
    </w:p>
    <w:p w14:paraId="3801DD65"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3A97441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@catch (NSException *ex) {</w:t>
      </w:r>
    </w:p>
    <w:p w14:paraId="581CA68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bar(ex);</w:t>
      </w:r>
    </w:p>
    <w:p w14:paraId="5E2DB0B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19E1E368" w14:textId="77777777" w:rsidR="003730CA" w:rsidRPr="00A16B12" w:rsidRDefault="003730CA" w:rsidP="003730CA">
      <w:pPr>
        <w:widowControl/>
        <w:jc w:val="left"/>
        <w:rPr>
          <w:rFonts w:ascii="宋体" w:hAnsi="宋体" w:cs="宋体"/>
          <w:kern w:val="0"/>
        </w:rPr>
      </w:pPr>
      <w:r w:rsidRPr="00A16B12">
        <w:rPr>
          <w:rFonts w:ascii="宋体" w:hAnsi="宋体" w:cs="宋体"/>
          <w:kern w:val="0"/>
        </w:rPr>
        <w:t>@finally {</w:t>
      </w:r>
    </w:p>
    <w:p w14:paraId="09DDCEB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baz();</w:t>
      </w:r>
    </w:p>
    <w:p w14:paraId="1D503CB1"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2A350F98"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总结：每个@标签应该有独立的一行，在@与{}之间需要有一个空格。@catch与被捕捉到的异常对象的声明之间也要有一个空格。</w:t>
      </w:r>
    </w:p>
    <w:p w14:paraId="50A40406" w14:textId="77777777" w:rsidR="003730CA" w:rsidRPr="00A16B12" w:rsidRDefault="003730CA" w:rsidP="00957997">
      <w:pPr>
        <w:pStyle w:val="3"/>
      </w:pPr>
      <w:bookmarkStart w:id="24" w:name="protocols"/>
      <w:bookmarkStart w:id="25" w:name="_Toc300236741"/>
      <w:r w:rsidRPr="00A16B12">
        <w:t>协议</w:t>
      </w:r>
      <w:bookmarkEnd w:id="24"/>
      <w:bookmarkEnd w:id="25"/>
    </w:p>
    <w:p w14:paraId="3F3B30CC" w14:textId="77777777" w:rsidR="003730CA" w:rsidRPr="00A16B12" w:rsidRDefault="003730CA" w:rsidP="003730CA">
      <w:pPr>
        <w:widowControl/>
        <w:spacing w:before="100" w:beforeAutospacing="1" w:after="100" w:afterAutospacing="1"/>
        <w:jc w:val="left"/>
        <w:rPr>
          <w:rFonts w:ascii="宋体" w:hAnsi="宋体" w:cs="宋体"/>
          <w:kern w:val="0"/>
        </w:rPr>
      </w:pPr>
      <w:r w:rsidRPr="00A16B12">
        <w:rPr>
          <w:rFonts w:ascii="宋体" w:hAnsi="宋体" w:cs="宋体"/>
          <w:kern w:val="0"/>
        </w:rPr>
        <w:t>这条规则也同样适用于类声明、成员变量以及方法声明。例如：</w:t>
      </w:r>
    </w:p>
    <w:p w14:paraId="5CCBDB0C" w14:textId="77777777" w:rsidR="003730CA" w:rsidRPr="00A16B12" w:rsidRDefault="003730CA" w:rsidP="003730CA">
      <w:pPr>
        <w:widowControl/>
        <w:jc w:val="left"/>
        <w:rPr>
          <w:rFonts w:ascii="宋体" w:hAnsi="宋体" w:cs="宋体"/>
          <w:kern w:val="0"/>
        </w:rPr>
      </w:pPr>
      <w:r w:rsidRPr="00A16B12">
        <w:rPr>
          <w:rFonts w:ascii="宋体" w:hAnsi="宋体" w:cs="宋体"/>
          <w:kern w:val="0"/>
        </w:rPr>
        <w:t>@interface MyProtocoledClass : NSObject&lt;nswindowdelegate&gt; {</w:t>
      </w:r>
    </w:p>
    <w:p w14:paraId="139F4C81" w14:textId="77777777" w:rsidR="003730CA" w:rsidRPr="00A16B12" w:rsidRDefault="003730CA" w:rsidP="003730CA">
      <w:pPr>
        <w:widowControl/>
        <w:jc w:val="left"/>
        <w:rPr>
          <w:rFonts w:ascii="宋体" w:hAnsi="宋体" w:cs="宋体"/>
          <w:kern w:val="0"/>
        </w:rPr>
      </w:pPr>
      <w:r w:rsidRPr="00A16B12">
        <w:rPr>
          <w:rFonts w:ascii="宋体" w:hAnsi="宋体" w:cs="宋体"/>
          <w:kern w:val="0"/>
        </w:rPr>
        <w:t>@private</w:t>
      </w:r>
    </w:p>
    <w:p w14:paraId="6146AEFA" w14:textId="77777777" w:rsidR="003730CA" w:rsidRPr="00A16B12" w:rsidRDefault="003730CA" w:rsidP="003730CA">
      <w:pPr>
        <w:widowControl/>
        <w:ind w:firstLineChars="200" w:firstLine="480"/>
        <w:jc w:val="left"/>
        <w:rPr>
          <w:rFonts w:ascii="宋体" w:hAnsi="宋体" w:cs="宋体"/>
          <w:kern w:val="0"/>
        </w:rPr>
      </w:pPr>
      <w:r w:rsidRPr="00A16B12">
        <w:rPr>
          <w:rFonts w:ascii="宋体" w:hAnsi="宋体" w:cs="宋体"/>
          <w:kern w:val="0"/>
        </w:rPr>
        <w:t>id&lt;myfancydelegate&gt; delegate_;</w:t>
      </w:r>
    </w:p>
    <w:p w14:paraId="6FB39CE9" w14:textId="77777777" w:rsidR="003730CA" w:rsidRPr="00A16B12" w:rsidRDefault="003730CA" w:rsidP="003730CA">
      <w:pPr>
        <w:widowControl/>
        <w:jc w:val="left"/>
        <w:rPr>
          <w:rFonts w:ascii="宋体" w:hAnsi="宋体" w:cs="宋体"/>
          <w:kern w:val="0"/>
        </w:rPr>
      </w:pPr>
      <w:r w:rsidRPr="00A16B12">
        <w:rPr>
          <w:rFonts w:ascii="宋体" w:hAnsi="宋体" w:cs="宋体"/>
          <w:kern w:val="0"/>
        </w:rPr>
        <w:t>}</w:t>
      </w:r>
    </w:p>
    <w:p w14:paraId="58978CA8" w14:textId="77777777" w:rsidR="003730CA" w:rsidRPr="00A16B12" w:rsidRDefault="003730CA" w:rsidP="003730CA">
      <w:pPr>
        <w:widowControl/>
        <w:jc w:val="left"/>
        <w:rPr>
          <w:rFonts w:ascii="宋体" w:hAnsi="宋体" w:cs="宋体"/>
          <w:kern w:val="0"/>
        </w:rPr>
      </w:pPr>
      <w:r w:rsidRPr="00A16B12">
        <w:rPr>
          <w:rFonts w:ascii="宋体" w:hAnsi="宋体" w:cs="宋体"/>
          <w:kern w:val="0"/>
        </w:rPr>
        <w:t>- (void)setDelegate:(id&lt;myfancydelegate&gt;)aDelegate;</w:t>
      </w:r>
    </w:p>
    <w:p w14:paraId="48FBE62B" w14:textId="77777777" w:rsidR="003730CA" w:rsidRPr="00A16B12" w:rsidRDefault="003730CA" w:rsidP="003730CA">
      <w:pPr>
        <w:widowControl/>
        <w:jc w:val="left"/>
        <w:rPr>
          <w:rFonts w:ascii="宋体" w:hAnsi="宋体" w:cs="宋体"/>
          <w:kern w:val="0"/>
        </w:rPr>
      </w:pPr>
      <w:r w:rsidRPr="00A16B12">
        <w:rPr>
          <w:rFonts w:ascii="宋体" w:hAnsi="宋体" w:cs="宋体"/>
          <w:kern w:val="0"/>
        </w:rPr>
        <w:t>@end</w:t>
      </w:r>
    </w:p>
    <w:p w14:paraId="02B9D0FF" w14:textId="77777777" w:rsidR="003730CA" w:rsidRPr="00A16B12" w:rsidRDefault="003730CA" w:rsidP="003730CA">
      <w:pPr>
        <w:widowControl/>
        <w:jc w:val="left"/>
        <w:rPr>
          <w:rFonts w:ascii="宋体" w:hAnsi="宋体" w:cs="宋体"/>
          <w:kern w:val="0"/>
        </w:rPr>
      </w:pPr>
      <w:r w:rsidRPr="00A16B12">
        <w:rPr>
          <w:rFonts w:ascii="宋体" w:hAnsi="宋体" w:cs="宋体"/>
          <w:kern w:val="0"/>
        </w:rPr>
        <w:t>&lt;/myfancydelegate&gt;&lt;/myfancydelegate&gt;&lt;/nswindowdelegate&gt;</w:t>
      </w:r>
    </w:p>
    <w:p w14:paraId="29A58337" w14:textId="2D938428" w:rsidR="00320D58" w:rsidRDefault="003730CA" w:rsidP="003730CA">
      <w:pPr>
        <w:rPr>
          <w:rFonts w:ascii="宋体" w:hAnsi="宋体" w:cs="宋体"/>
          <w:kern w:val="0"/>
        </w:rPr>
      </w:pPr>
      <w:r w:rsidRPr="00A16B12">
        <w:rPr>
          <w:rFonts w:ascii="宋体" w:hAnsi="宋体" w:cs="宋体"/>
          <w:kern w:val="0"/>
        </w:rPr>
        <w:t>总结：尖括号所包括的协议名称与前面的类型标识之间不应该有空格。</w:t>
      </w:r>
    </w:p>
    <w:p w14:paraId="5BCB8028" w14:textId="77777777" w:rsidR="0046163D" w:rsidRPr="00A16B12" w:rsidRDefault="0046163D" w:rsidP="001F7325">
      <w:pPr>
        <w:pStyle w:val="2"/>
      </w:pPr>
      <w:bookmarkStart w:id="26" w:name="naming"/>
      <w:bookmarkStart w:id="27" w:name="_Toc300236742"/>
      <w:r w:rsidRPr="00A16B12">
        <w:t>命名</w:t>
      </w:r>
      <w:bookmarkEnd w:id="26"/>
      <w:bookmarkEnd w:id="27"/>
    </w:p>
    <w:p w14:paraId="290061E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对于可维护的代码，命名规则非常重要。 Objective-C的方法名往往十分长，但代码块读起来就像散文一样，不需要太多的注释修饰。</w:t>
      </w:r>
    </w:p>
    <w:p w14:paraId="0EB815C3" w14:textId="3C4D5924"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当编写纯Objective-C代码时，我们基本遵守标准的</w:t>
      </w:r>
      <w:hyperlink r:id="rId12" w:history="1">
        <w:r w:rsidRPr="00A16B12">
          <w:rPr>
            <w:rFonts w:ascii="宋体" w:hAnsi="宋体" w:cs="宋体"/>
            <w:color w:val="0000FF"/>
            <w:kern w:val="0"/>
            <w:u w:val="single"/>
          </w:rPr>
          <w:t>Objective-C naming rules</w:t>
        </w:r>
      </w:hyperlink>
      <w:r w:rsidRPr="00A16B12">
        <w:rPr>
          <w:rFonts w:ascii="宋体" w:hAnsi="宋体" w:cs="宋体"/>
          <w:kern w:val="0"/>
        </w:rPr>
        <w:t>，这些命名规则可能与C++风格指南中的大相径庭。例如，Google的C++风格指南中推荐使用下划线分隔的单词作为变量名，而(苹果的)风格指南则使用camel命名法，这在Objective-C社区中非常普遍。</w:t>
      </w:r>
    </w:p>
    <w:p w14:paraId="47279A9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任何的类、分类、方法以及变量的名字中都使用</w:t>
      </w:r>
      <w:r w:rsidRPr="00EA6BDF">
        <w:rPr>
          <w:rFonts w:ascii="宋体" w:hAnsi="宋体" w:cs="宋体"/>
          <w:kern w:val="0"/>
        </w:rPr>
        <w:t>全大写缩写</w:t>
      </w:r>
      <w:r w:rsidRPr="00A16B12">
        <w:rPr>
          <w:rFonts w:ascii="宋体" w:hAnsi="宋体" w:cs="宋体"/>
          <w:kern w:val="0"/>
        </w:rPr>
        <w:t>。这遵守了苹果的标准命名方式，如URL、TIFF以及EXIF。</w:t>
      </w:r>
    </w:p>
    <w:p w14:paraId="5561F73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当编写Objective-C++代码时，事情就不这么简单了。许多的项目需要实现跨平台的C++代码，并与Objective-C以及Cocoa混合编写。或者以C++作为后端，Cocoa作为前端。这就导致了两种命名方式直接不统一。</w:t>
      </w:r>
    </w:p>
    <w:p w14:paraId="14042924" w14:textId="2DCE6AD2" w:rsidR="00F81721"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我们的解决方案是：编码风格取决于方法/函数以哪种语言实现。如果在一个@implementation语句块中，就使用Objective-C的风格。如果实现一个C++的类，请使用C++的风格。这避免了成员变量与局部变量使用混合的命名风格，这会严重地影响可读性。</w:t>
      </w:r>
      <w:r w:rsidR="003A742F" w:rsidRPr="00F81721">
        <w:rPr>
          <w:rFonts w:ascii="宋体" w:hAnsi="宋体" w:cs="宋体"/>
          <w:kern w:val="0"/>
        </w:rPr>
        <w:t xml:space="preserve"> </w:t>
      </w:r>
    </w:p>
    <w:p w14:paraId="2DE0BA13" w14:textId="77777777" w:rsidR="0046163D" w:rsidRPr="00A16B12" w:rsidRDefault="0046163D" w:rsidP="002F4BD7">
      <w:pPr>
        <w:pStyle w:val="3"/>
      </w:pPr>
      <w:bookmarkStart w:id="28" w:name="file_names"/>
      <w:bookmarkStart w:id="29" w:name="_Toc300236743"/>
      <w:r w:rsidRPr="00A16B12">
        <w:t>文件名</w:t>
      </w:r>
      <w:bookmarkEnd w:id="28"/>
      <w:bookmarkEnd w:id="29"/>
    </w:p>
    <w:p w14:paraId="214F2D2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文件的扩展名应该如下：</w:t>
      </w:r>
    </w:p>
    <w:p w14:paraId="7583876E"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.h, C/C++/Objective-C的头文件</w:t>
      </w:r>
    </w:p>
    <w:p w14:paraId="51EF807E"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.m, Ojbective-C实现文件</w:t>
      </w:r>
    </w:p>
    <w:p w14:paraId="6C215396"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.mm, Ojbective-C++的实现文件</w:t>
      </w:r>
    </w:p>
    <w:p w14:paraId="55909E52"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.cc, 纯C++的实现文件</w:t>
      </w:r>
    </w:p>
    <w:p w14:paraId="2816A14F" w14:textId="77777777" w:rsidR="0046163D" w:rsidRPr="00A16B12" w:rsidRDefault="0046163D" w:rsidP="0046163D">
      <w:pPr>
        <w:widowControl/>
        <w:numPr>
          <w:ilvl w:val="0"/>
          <w:numId w:val="1"/>
        </w:numPr>
        <w:spacing w:before="100" w:beforeAutospacing="1" w:after="100" w:afterAutospacing="1"/>
        <w:jc w:val="left"/>
        <w:rPr>
          <w:rFonts w:ascii="宋体" w:hAnsi="宋体" w:cs="宋体"/>
          <w:kern w:val="0"/>
        </w:rPr>
      </w:pPr>
      <w:r w:rsidRPr="00A16B12">
        <w:rPr>
          <w:rFonts w:ascii="宋体" w:hAnsi="宋体" w:cs="宋体"/>
          <w:kern w:val="0"/>
        </w:rPr>
        <w:t>.c, 纯C的实现文件</w:t>
      </w:r>
    </w:p>
    <w:p w14:paraId="07370E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分类的文件名应该包含被扩展的类的名字，如：GTMNSString+Utils.h或GTMNSTextView+Autocomplete.h。</w:t>
      </w:r>
    </w:p>
    <w:p w14:paraId="662C2EB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总结：文件名应该反映了它实现了什么类。遵守你的项目的惯例。</w:t>
      </w:r>
    </w:p>
    <w:p w14:paraId="4809B3D2" w14:textId="77777777" w:rsidR="0046163D" w:rsidRPr="00A16B12" w:rsidRDefault="0046163D" w:rsidP="002F4BD7">
      <w:pPr>
        <w:pStyle w:val="3"/>
      </w:pPr>
      <w:bookmarkStart w:id="30" w:name="objective_cplusplus"/>
      <w:bookmarkStart w:id="31" w:name="_Toc300236744"/>
      <w:r w:rsidRPr="00A16B12">
        <w:t>Objective-C++</w:t>
      </w:r>
      <w:bookmarkEnd w:id="30"/>
      <w:bookmarkEnd w:id="31"/>
    </w:p>
    <w:p w14:paraId="37444AB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为了最小化Cocoa/Objective-C与C++之间的命名风格的冲突，按照下面方法实现的风格编写代码。在实现@implementation语句块时，使用Objective-C的命名规则；如果实现一个C++的类，就使用C++命名规则。</w:t>
      </w:r>
    </w:p>
    <w:p w14:paraId="51F4317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file: cross_platform_header.h</w:t>
      </w:r>
    </w:p>
    <w:p w14:paraId="201B79C7" w14:textId="77777777" w:rsidR="0046163D" w:rsidRPr="00A16B12" w:rsidRDefault="0046163D" w:rsidP="0046163D">
      <w:pPr>
        <w:widowControl/>
        <w:jc w:val="left"/>
        <w:rPr>
          <w:rFonts w:ascii="宋体" w:hAnsi="宋体" w:cs="宋体"/>
          <w:kern w:val="0"/>
        </w:rPr>
      </w:pPr>
    </w:p>
    <w:p w14:paraId="591B9A5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class CrossPlatformAPI {</w:t>
      </w:r>
    </w:p>
    <w:p w14:paraId="12FBD2CC"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public:</w:t>
      </w:r>
    </w:p>
    <w:p w14:paraId="61D2868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
    <w:p w14:paraId="647F6ED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 xml:space="preserve">int </w:t>
      </w:r>
      <w:r>
        <w:rPr>
          <w:rFonts w:ascii="宋体" w:hAnsi="宋体" w:cs="宋体" w:hint="eastAsia"/>
          <w:kern w:val="0"/>
        </w:rPr>
        <w:t>d</w:t>
      </w:r>
      <w:r w:rsidRPr="00A16B12">
        <w:rPr>
          <w:rFonts w:ascii="宋体" w:hAnsi="宋体" w:cs="宋体"/>
          <w:kern w:val="0"/>
        </w:rPr>
        <w:t>oSomethingPlatformSpecific();  // impl on each platform</w:t>
      </w:r>
    </w:p>
    <w:p w14:paraId="07CAFAE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private:</w:t>
      </w:r>
    </w:p>
    <w:p w14:paraId="1107510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 xml:space="preserve">int </w:t>
      </w:r>
      <w:r>
        <w:rPr>
          <w:rFonts w:ascii="宋体" w:hAnsi="宋体" w:cs="宋体" w:hint="eastAsia"/>
          <w:kern w:val="0"/>
        </w:rPr>
        <w:t>m_</w:t>
      </w:r>
      <w:r>
        <w:rPr>
          <w:rFonts w:ascii="宋体" w:hAnsi="宋体" w:cs="宋体"/>
          <w:kern w:val="0"/>
        </w:rPr>
        <w:t>an</w:t>
      </w:r>
      <w:r>
        <w:rPr>
          <w:rFonts w:ascii="宋体" w:hAnsi="宋体" w:cs="宋体" w:hint="eastAsia"/>
          <w:kern w:val="0"/>
        </w:rPr>
        <w:t>I</w:t>
      </w:r>
      <w:r>
        <w:rPr>
          <w:rFonts w:ascii="宋体" w:hAnsi="宋体" w:cs="宋体"/>
          <w:kern w:val="0"/>
        </w:rPr>
        <w:t>nstance</w:t>
      </w:r>
      <w:r>
        <w:rPr>
          <w:rFonts w:ascii="宋体" w:hAnsi="宋体" w:cs="宋体" w:hint="eastAsia"/>
          <w:kern w:val="0"/>
        </w:rPr>
        <w:t>V</w:t>
      </w:r>
      <w:r>
        <w:rPr>
          <w:rFonts w:ascii="宋体" w:hAnsi="宋体" w:cs="宋体"/>
          <w:kern w:val="0"/>
        </w:rPr>
        <w:t>ar</w:t>
      </w:r>
      <w:r w:rsidRPr="00A16B12">
        <w:rPr>
          <w:rFonts w:ascii="宋体" w:hAnsi="宋体" w:cs="宋体"/>
          <w:kern w:val="0"/>
        </w:rPr>
        <w:t>;</w:t>
      </w:r>
    </w:p>
    <w:p w14:paraId="60BB168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045B6B32" w14:textId="77777777" w:rsidR="0046163D" w:rsidRPr="00A16B12" w:rsidRDefault="0046163D" w:rsidP="0046163D">
      <w:pPr>
        <w:widowControl/>
        <w:jc w:val="left"/>
        <w:rPr>
          <w:rFonts w:ascii="宋体" w:hAnsi="宋体" w:cs="宋体"/>
          <w:kern w:val="0"/>
        </w:rPr>
      </w:pPr>
    </w:p>
    <w:p w14:paraId="422C1B3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file: mac_implementation.mm</w:t>
      </w:r>
    </w:p>
    <w:p w14:paraId="311C83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#include "cross_platform_header.h"</w:t>
      </w:r>
    </w:p>
    <w:p w14:paraId="2DDB0439" w14:textId="77777777" w:rsidR="0046163D" w:rsidRPr="00A16B12" w:rsidRDefault="0046163D" w:rsidP="0046163D">
      <w:pPr>
        <w:widowControl/>
        <w:jc w:val="left"/>
        <w:rPr>
          <w:rFonts w:ascii="宋体" w:hAnsi="宋体" w:cs="宋体"/>
          <w:kern w:val="0"/>
        </w:rPr>
      </w:pPr>
    </w:p>
    <w:p w14:paraId="463DDB6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 typical Objective-C class, using Objective-C naming.</w:t>
      </w:r>
    </w:p>
    <w:p w14:paraId="4E167F9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MyDelegate : NSObject {</w:t>
      </w:r>
    </w:p>
    <w:p w14:paraId="502AA6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@private</w:t>
      </w:r>
    </w:p>
    <w:p w14:paraId="0F47BE0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int instanceVar_;</w:t>
      </w:r>
    </w:p>
    <w:p w14:paraId="4E5265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CrossPlatformAPI* backEndObject_;</w:t>
      </w:r>
    </w:p>
    <w:p w14:paraId="49FA2D0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D9F73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(void)respondToSomething:(id)something;</w:t>
      </w:r>
    </w:p>
    <w:p w14:paraId="0929CFF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241C30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@implementation MyDelegate</w:t>
      </w:r>
    </w:p>
    <w:p w14:paraId="68888B19" w14:textId="4029146E" w:rsidR="0046163D" w:rsidRPr="00A16B12" w:rsidRDefault="0046163D" w:rsidP="0046163D">
      <w:pPr>
        <w:widowControl/>
        <w:jc w:val="left"/>
        <w:rPr>
          <w:rFonts w:ascii="宋体" w:hAnsi="宋体" w:cs="宋体"/>
          <w:kern w:val="0"/>
        </w:rPr>
      </w:pPr>
      <w:r w:rsidRPr="00A16B12">
        <w:rPr>
          <w:rFonts w:ascii="宋体" w:hAnsi="宋体" w:cs="宋体"/>
          <w:kern w:val="0"/>
        </w:rPr>
        <w:t>- (void)respondToSomething:(id)something {</w:t>
      </w:r>
    </w:p>
    <w:p w14:paraId="594D367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 bridge from Cocoa through our C++ backend</w:t>
      </w:r>
    </w:p>
    <w:p w14:paraId="023055A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instanceVar_ = backEndObject-&gt;DoSomethingPlatformSpecific();</w:t>
      </w:r>
    </w:p>
    <w:p w14:paraId="1352549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NSString* tempString = [NSString stringWithInt:instanceVar_];</w:t>
      </w:r>
    </w:p>
    <w:p w14:paraId="5882E5F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NSLog(@"%@", tempString);</w:t>
      </w:r>
    </w:p>
    <w:p w14:paraId="30BC1FE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3C21849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6CE959BE" w14:textId="77777777" w:rsidR="0046163D" w:rsidRPr="00A16B12" w:rsidRDefault="0046163D" w:rsidP="0046163D">
      <w:pPr>
        <w:widowControl/>
        <w:jc w:val="left"/>
        <w:rPr>
          <w:rFonts w:ascii="宋体" w:hAnsi="宋体" w:cs="宋体"/>
          <w:kern w:val="0"/>
        </w:rPr>
      </w:pPr>
    </w:p>
    <w:p w14:paraId="4F24BE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The platform-specific implementation of the C++ class, using</w:t>
      </w:r>
    </w:p>
    <w:p w14:paraId="4FB273B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 naming.</w:t>
      </w:r>
    </w:p>
    <w:p w14:paraId="0C0E210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CrossPlatformAPI:</w:t>
      </w:r>
      <w:r>
        <w:rPr>
          <w:rFonts w:ascii="宋体" w:hAnsi="宋体" w:cs="宋体"/>
          <w:kern w:val="0"/>
        </w:rPr>
        <w:t>:</w:t>
      </w:r>
      <w:r>
        <w:rPr>
          <w:rFonts w:ascii="宋体" w:hAnsi="宋体" w:cs="宋体" w:hint="eastAsia"/>
          <w:kern w:val="0"/>
        </w:rPr>
        <w:t>d</w:t>
      </w:r>
      <w:r w:rsidRPr="00A16B12">
        <w:rPr>
          <w:rFonts w:ascii="宋体" w:hAnsi="宋体" w:cs="宋体"/>
          <w:kern w:val="0"/>
        </w:rPr>
        <w:t>oSomethingPlatformSpecific() {</w:t>
      </w:r>
    </w:p>
    <w:p w14:paraId="1515D27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 xml:space="preserve">NSString* </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 = [NSString stringWithInt:an</w:t>
      </w:r>
      <w:r>
        <w:rPr>
          <w:rFonts w:ascii="宋体" w:hAnsi="宋体" w:cs="宋体" w:hint="eastAsia"/>
          <w:kern w:val="0"/>
        </w:rPr>
        <w:t>I</w:t>
      </w:r>
      <w:r>
        <w:rPr>
          <w:rFonts w:ascii="宋体" w:hAnsi="宋体" w:cs="宋体"/>
          <w:kern w:val="0"/>
        </w:rPr>
        <w:t>nstance</w:t>
      </w:r>
      <w:r>
        <w:rPr>
          <w:rFonts w:ascii="宋体" w:hAnsi="宋体" w:cs="宋体" w:hint="eastAsia"/>
          <w:kern w:val="0"/>
        </w:rPr>
        <w:t>V</w:t>
      </w:r>
      <w:r w:rsidRPr="00A16B12">
        <w:rPr>
          <w:rFonts w:ascii="宋体" w:hAnsi="宋体" w:cs="宋体"/>
          <w:kern w:val="0"/>
        </w:rPr>
        <w:t>ar_];</w:t>
      </w:r>
    </w:p>
    <w:p w14:paraId="0137558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NSLog(@"%@",</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w:t>
      </w:r>
      <w:r w:rsidRPr="00A16B12">
        <w:rPr>
          <w:rFonts w:ascii="宋体" w:hAnsi="宋体" w:cs="宋体"/>
          <w:kern w:val="0"/>
        </w:rPr>
        <w:t>);</w:t>
      </w:r>
    </w:p>
    <w:p w14:paraId="42D7F38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return [</w:t>
      </w:r>
      <w:r>
        <w:rPr>
          <w:rFonts w:ascii="宋体" w:hAnsi="宋体" w:cs="宋体" w:hint="eastAsia"/>
          <w:kern w:val="0"/>
        </w:rPr>
        <w:t>strT</w:t>
      </w:r>
      <w:r>
        <w:rPr>
          <w:rFonts w:ascii="宋体" w:hAnsi="宋体" w:cs="宋体"/>
          <w:kern w:val="0"/>
        </w:rPr>
        <w:t>emp</w:t>
      </w:r>
      <w:r>
        <w:rPr>
          <w:rFonts w:ascii="宋体" w:hAnsi="宋体" w:cs="宋体" w:hint="eastAsia"/>
          <w:kern w:val="0"/>
        </w:rPr>
        <w:t>S</w:t>
      </w:r>
      <w:r w:rsidRPr="00A16B12">
        <w:rPr>
          <w:rFonts w:ascii="宋体" w:hAnsi="宋体" w:cs="宋体"/>
          <w:kern w:val="0"/>
        </w:rPr>
        <w:t>trin</w:t>
      </w:r>
      <w:r>
        <w:rPr>
          <w:rFonts w:ascii="宋体" w:hAnsi="宋体" w:cs="宋体"/>
          <w:kern w:val="0"/>
        </w:rPr>
        <w:t>g</w:t>
      </w:r>
      <w:r w:rsidRPr="00A16B12">
        <w:rPr>
          <w:rFonts w:ascii="宋体" w:hAnsi="宋体" w:cs="宋体"/>
          <w:kern w:val="0"/>
        </w:rPr>
        <w:t xml:space="preserve"> intValue];</w:t>
      </w:r>
    </w:p>
    <w:p w14:paraId="71A66EB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8F149C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总结：当编写源代码时，Ojbective-C++应该采用你正在实现的方法/函数的风格。</w:t>
      </w:r>
    </w:p>
    <w:p w14:paraId="7BA82A3C" w14:textId="77777777" w:rsidR="0046163D" w:rsidRPr="00A16B12" w:rsidRDefault="0046163D" w:rsidP="00DF0F9E">
      <w:pPr>
        <w:pStyle w:val="3"/>
      </w:pPr>
      <w:bookmarkStart w:id="32" w:name="class_names"/>
      <w:bookmarkStart w:id="33" w:name="_Toc300236745"/>
      <w:r w:rsidRPr="00A16B12">
        <w:t>类名</w:t>
      </w:r>
      <w:bookmarkEnd w:id="32"/>
      <w:bookmarkEnd w:id="33"/>
    </w:p>
    <w:p w14:paraId="7D6942E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应用程序级的代码，应该尽量避免不必要的前缀。为每个类都添加前缀不会提高任何的可读性。当设计跨不同应用程序的代码时，应该使用前缀，例如：GTMSendMessage。</w:t>
      </w:r>
    </w:p>
    <w:p w14:paraId="4A392CC7" w14:textId="7919B0DC"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总结：类名、分类名、协议名应该以大写字母开始，并混合小写字母来分隔单词。(Camel命名法)</w:t>
      </w:r>
      <w:r w:rsidR="0058030B">
        <w:rPr>
          <w:rFonts w:ascii="宋体" w:hAnsi="宋体" w:cs="宋体" w:hint="eastAsia"/>
          <w:kern w:val="0"/>
        </w:rPr>
        <w:t>，推荐做法：</w:t>
      </w:r>
      <w:r w:rsidR="0058030B" w:rsidRPr="00751BC3">
        <w:rPr>
          <w:rFonts w:ascii="宋体" w:hAnsi="宋体" w:cs="宋体" w:hint="eastAsia"/>
          <w:color w:val="3366FF"/>
          <w:kern w:val="0"/>
        </w:rPr>
        <w:t>具体文件以项目缩写为前缀，跨项目的使用公司缩写为前缀</w:t>
      </w:r>
      <w:r w:rsidR="0058030B">
        <w:rPr>
          <w:rFonts w:ascii="宋体" w:hAnsi="宋体" w:cs="宋体" w:hint="eastAsia"/>
          <w:kern w:val="0"/>
        </w:rPr>
        <w:t>。</w:t>
      </w:r>
    </w:p>
    <w:p w14:paraId="0E77AE6E" w14:textId="77777777" w:rsidR="0046163D" w:rsidRPr="00A16B12" w:rsidRDefault="0046163D" w:rsidP="0067381A">
      <w:pPr>
        <w:pStyle w:val="3"/>
      </w:pPr>
      <w:bookmarkStart w:id="34" w:name="category_names"/>
      <w:bookmarkStart w:id="35" w:name="_Toc300236746"/>
      <w:r w:rsidRPr="00A16B12">
        <w:t>分类名</w:t>
      </w:r>
      <w:bookmarkEnd w:id="34"/>
      <w:bookmarkEnd w:id="35"/>
    </w:p>
    <w:p w14:paraId="206B672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例如，录我们要创建一个NSString的类别以解析时，我们将把类别放在一个名为GTMNSString+Parsing.h的文件中。类别名本身的名字是GTMStringParsingAdditions（是的，我们知道类别名和文件名不一样，但是这个文件中可能存在多个不同的与解析有关类 别）。类别中的方法应该以gtm_myCategoryMethodOnAString为前缀以避免命名冲突，因为Objective-C只有一个命名空 间。如果代码不会被分享并且不会被运行在不同的地址空间中，方法名字就不那么重要。</w:t>
      </w:r>
    </w:p>
    <w:p w14:paraId="5361686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类名与包含类别名的括号之间，应该以一个空格分隔。</w:t>
      </w:r>
    </w:p>
    <w:p w14:paraId="5AEE65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总结：类别名应该有两三个字母的前缀以表示类别是项目的一部分或者该类别是通用的。类别应该包含它所扩展的类的名字。</w:t>
      </w:r>
    </w:p>
    <w:p w14:paraId="06B0EB75" w14:textId="28AD49C3" w:rsidR="0046163D" w:rsidRPr="00A16B12" w:rsidRDefault="0046163D" w:rsidP="005A2A1A">
      <w:pPr>
        <w:pStyle w:val="3"/>
      </w:pPr>
      <w:bookmarkStart w:id="36" w:name="objective_c_method_names"/>
      <w:bookmarkStart w:id="37" w:name="_Toc300236747"/>
      <w:r w:rsidRPr="00A16B12">
        <w:t>方法名</w:t>
      </w:r>
      <w:bookmarkEnd w:id="36"/>
      <w:bookmarkEnd w:id="37"/>
    </w:p>
    <w:p w14:paraId="4C45889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方法名应该读起来就像句子，这表示你应该选择与方法名连在一起读起来通顺的参数名。(例如，convertPoint:fromRect: or replaceCharactersInRange:withString:)参见</w:t>
      </w:r>
      <w:hyperlink r:id="rId13" w:anchor="//apple_ref/doc/uid/20001282-BCIGIJJF" w:history="1">
        <w:r w:rsidRPr="00A16B12">
          <w:rPr>
            <w:rFonts w:ascii="宋体" w:hAnsi="宋体" w:cs="宋体"/>
            <w:color w:val="0000FF"/>
            <w:kern w:val="0"/>
            <w:u w:val="single"/>
          </w:rPr>
          <w:t>Apple's Guide to Naming Methods</w:t>
        </w:r>
      </w:hyperlink>
      <w:r w:rsidRPr="00A16B12">
        <w:rPr>
          <w:rFonts w:ascii="宋体" w:hAnsi="宋体" w:cs="宋体"/>
          <w:kern w:val="0"/>
        </w:rPr>
        <w:t>。</w:t>
      </w:r>
    </w:p>
    <w:p w14:paraId="2297208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访问器方法应该与他们getting的的成员变量的名字一样，但不应该以get作为前缀。例如：</w:t>
      </w:r>
    </w:p>
    <w:p w14:paraId="1AC833B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(id)getDelegate;  // AVOID</w:t>
      </w:r>
    </w:p>
    <w:p w14:paraId="0D7598D4" w14:textId="77777777" w:rsidR="0046163D" w:rsidRPr="00A16B12" w:rsidRDefault="0046163D" w:rsidP="0046163D">
      <w:pPr>
        <w:widowControl/>
        <w:jc w:val="left"/>
        <w:rPr>
          <w:rFonts w:ascii="宋体" w:hAnsi="宋体" w:cs="宋体"/>
          <w:kern w:val="0"/>
        </w:rPr>
      </w:pPr>
      <w:r>
        <w:rPr>
          <w:rFonts w:ascii="宋体" w:hAnsi="宋体" w:cs="宋体"/>
          <w:kern w:val="0"/>
        </w:rPr>
        <w:t>- (id)delegate;  </w:t>
      </w:r>
      <w:r>
        <w:rPr>
          <w:rFonts w:ascii="宋体" w:hAnsi="宋体" w:cs="宋体" w:hint="eastAsia"/>
          <w:kern w:val="0"/>
        </w:rPr>
        <w:t xml:space="preserve">   </w:t>
      </w:r>
      <w:r w:rsidRPr="00A16B12">
        <w:rPr>
          <w:rFonts w:ascii="宋体" w:hAnsi="宋体" w:cs="宋体"/>
          <w:kern w:val="0"/>
        </w:rPr>
        <w:t>// GOOD</w:t>
      </w:r>
    </w:p>
    <w:p w14:paraId="7374B53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这仅限于Objective-C的方法名。C++的方法与函数的命名规则应该遵从C++风格指南中的规则。</w:t>
      </w:r>
    </w:p>
    <w:p w14:paraId="5F58BB4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总结：方法名应该以小写字母开头，并混合大小写（Camel命名法）。每个命名的参数也应该以小写字母开头。</w:t>
      </w:r>
    </w:p>
    <w:p w14:paraId="6A1634FD" w14:textId="042E9E91" w:rsidR="0046163D" w:rsidRPr="00A16B12" w:rsidRDefault="0046163D" w:rsidP="00D16FA8">
      <w:pPr>
        <w:pStyle w:val="3"/>
      </w:pPr>
      <w:bookmarkStart w:id="38" w:name="variable_names"/>
      <w:bookmarkStart w:id="39" w:name="_Toc300236748"/>
      <w:r w:rsidRPr="00A16B12">
        <w:t>变量</w:t>
      </w:r>
      <w:bookmarkEnd w:id="38"/>
      <w:r w:rsidR="006B3F0D">
        <w:rPr>
          <w:rFonts w:hint="eastAsia"/>
        </w:rPr>
        <w:t>名</w:t>
      </w:r>
      <w:bookmarkEnd w:id="39"/>
    </w:p>
    <w:p w14:paraId="70FBBAB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常用变量名</w:t>
      </w:r>
    </w:p>
    <w:p w14:paraId="043681B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对于静态的类别，如int以及指针等，不要使用匈牙利命名法。要为变量起一个描述性的名字。不要担心浪费列宽，因为让新的代码阅读者立即理解你的代码更重要。例如：</w:t>
      </w:r>
    </w:p>
    <w:p w14:paraId="3A1AA90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错误的命名：</w:t>
      </w:r>
    </w:p>
    <w:p w14:paraId="2BD3A58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w;</w:t>
      </w:r>
    </w:p>
    <w:p w14:paraId="7181C4B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nerr;</w:t>
      </w:r>
    </w:p>
    <w:p w14:paraId="1A63B14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nCompConns;</w:t>
      </w:r>
    </w:p>
    <w:p w14:paraId="7D95287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tix = [[NSMutableArray alloc] init];</w:t>
      </w:r>
    </w:p>
    <w:p w14:paraId="5E3D589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obj = [someObject object];</w:t>
      </w:r>
    </w:p>
    <w:p w14:paraId="727D1F5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 = [network port];</w:t>
      </w:r>
    </w:p>
    <w:p w14:paraId="4527BE5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正确的命名：</w:t>
      </w:r>
    </w:p>
    <w:p w14:paraId="20BF08D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numErrors;</w:t>
      </w:r>
    </w:p>
    <w:p w14:paraId="5BC41BF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 numCompletedConnections;</w:t>
      </w:r>
    </w:p>
    <w:p w14:paraId="0D72B5F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tickets = [[NSMutableArray alloc] init];</w:t>
      </w:r>
    </w:p>
    <w:p w14:paraId="04BBA4A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userInfo = [someObject object];</w:t>
      </w:r>
    </w:p>
    <w:p w14:paraId="2DA7EE3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port = [network port];</w:t>
      </w:r>
    </w:p>
    <w:p w14:paraId="1E6B58A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成员变量</w:t>
      </w:r>
    </w:p>
    <w:p w14:paraId="1734C4E1" w14:textId="77777777" w:rsidR="0046163D" w:rsidRPr="00A16B12" w:rsidRDefault="0046163D" w:rsidP="0046163D">
      <w:pPr>
        <w:widowControl/>
        <w:spacing w:before="100" w:beforeAutospacing="1" w:after="100" w:afterAutospacing="1"/>
        <w:jc w:val="left"/>
        <w:rPr>
          <w:rFonts w:ascii="宋体" w:hAnsi="宋体" w:cs="宋体"/>
          <w:kern w:val="0"/>
        </w:rPr>
      </w:pPr>
      <w:r>
        <w:rPr>
          <w:rFonts w:ascii="宋体" w:hAnsi="宋体" w:cs="宋体"/>
          <w:kern w:val="0"/>
        </w:rPr>
        <w:t>成员变量应该混合大小写，并以</w:t>
      </w:r>
      <w:r>
        <w:rPr>
          <w:rFonts w:ascii="宋体" w:hAnsi="宋体" w:cs="宋体" w:hint="eastAsia"/>
          <w:kern w:val="0"/>
        </w:rPr>
        <w:t>m加</w:t>
      </w:r>
      <w:r>
        <w:rPr>
          <w:rFonts w:ascii="宋体" w:hAnsi="宋体" w:cs="宋体"/>
          <w:kern w:val="0"/>
        </w:rPr>
        <w:t>下划</w:t>
      </w:r>
      <w:r>
        <w:rPr>
          <w:rFonts w:ascii="宋体" w:hAnsi="宋体" w:cs="宋体" w:hint="eastAsia"/>
          <w:kern w:val="0"/>
        </w:rPr>
        <w:t>(m_)</w:t>
      </w:r>
      <w:r>
        <w:rPr>
          <w:rFonts w:ascii="宋体" w:hAnsi="宋体" w:cs="宋体"/>
          <w:kern w:val="0"/>
        </w:rPr>
        <w:t>线作为</w:t>
      </w:r>
      <w:r>
        <w:rPr>
          <w:rFonts w:ascii="宋体" w:hAnsi="宋体" w:cs="宋体" w:hint="eastAsia"/>
          <w:kern w:val="0"/>
        </w:rPr>
        <w:t>前</w:t>
      </w:r>
      <w:r w:rsidRPr="00A16B12">
        <w:rPr>
          <w:rFonts w:ascii="宋体" w:hAnsi="宋体" w:cs="宋体"/>
          <w:kern w:val="0"/>
        </w:rPr>
        <w:t>缀，如</w:t>
      </w:r>
      <w:r>
        <w:rPr>
          <w:rFonts w:ascii="宋体" w:hAnsi="宋体" w:cs="宋体" w:hint="eastAsia"/>
          <w:kern w:val="0"/>
        </w:rPr>
        <w:t>m_</w:t>
      </w:r>
      <w:r>
        <w:rPr>
          <w:rFonts w:ascii="宋体" w:hAnsi="宋体" w:cs="宋体"/>
          <w:kern w:val="0"/>
        </w:rPr>
        <w:t>user</w:t>
      </w:r>
      <w:r>
        <w:rPr>
          <w:rFonts w:ascii="宋体" w:hAnsi="宋体" w:cs="宋体" w:hint="eastAsia"/>
          <w:kern w:val="0"/>
        </w:rPr>
        <w:t>N</w:t>
      </w:r>
      <w:r>
        <w:rPr>
          <w:rFonts w:ascii="宋体" w:hAnsi="宋体" w:cs="宋体"/>
          <w:kern w:val="0"/>
        </w:rPr>
        <w:t>ameTextField</w:t>
      </w:r>
      <w:r w:rsidRPr="00A16B12">
        <w:rPr>
          <w:rFonts w:ascii="宋体" w:hAnsi="宋体" w:cs="宋体"/>
          <w:kern w:val="0"/>
        </w:rPr>
        <w:t>。然而，如果不能使用Objective-C 2.0（操作系统版本的限制），并且使用KVO/KVC绑定成员变量时，我们允许这个例外（译者注：KVO=Key Value Observing，KVC=Key Value Coding）。这种情况下，可以以一个下划线作为成员变量名字的前缀，这是苹果所接受的键/值命名惯例。如果可以使用Objective-C 2.0，@property以及@synthesize提供了遵从这一命名规则的解决方案。</w:t>
      </w:r>
    </w:p>
    <w:p w14:paraId="5E71A6C8" w14:textId="03DD3B46" w:rsidR="0046163D" w:rsidRPr="002379CD" w:rsidRDefault="0046163D" w:rsidP="00B12A92">
      <w:pPr>
        <w:pStyle w:val="3"/>
      </w:pPr>
      <w:bookmarkStart w:id="40" w:name="_Toc300236749"/>
      <w:r w:rsidRPr="002379CD">
        <w:t>常量</w:t>
      </w:r>
      <w:r w:rsidR="00D90092">
        <w:rPr>
          <w:rFonts w:hint="eastAsia"/>
        </w:rPr>
        <w:t>名</w:t>
      </w:r>
      <w:bookmarkEnd w:id="40"/>
    </w:p>
    <w:p w14:paraId="49182597" w14:textId="40CAC525"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常量名（如宏、枚举、静态局部变量等）应该以小写字母k开头，使用混合大小写的格式来分隔单词，如：kInvalidHandle，kWritePerm。</w:t>
      </w:r>
      <w:r w:rsidR="00670812" w:rsidRPr="00F81721">
        <w:rPr>
          <w:rFonts w:ascii="宋体" w:hAnsi="宋体" w:cs="宋体"/>
          <w:kern w:val="0"/>
        </w:rPr>
        <w:t>避免在程序中直接出现常数，使用超过一次的应以宏定义的形式来替代</w:t>
      </w:r>
      <w:r w:rsidR="00C9140E">
        <w:rPr>
          <w:rFonts w:ascii="宋体" w:hAnsi="宋体" w:cs="宋体" w:hint="eastAsia"/>
          <w:kern w:val="0"/>
        </w:rPr>
        <w:t>，</w:t>
      </w:r>
      <w:r w:rsidR="00C9140E" w:rsidRPr="00F81721">
        <w:rPr>
          <w:rFonts w:ascii="宋体" w:hAnsi="宋体" w:cs="宋体"/>
          <w:kern w:val="0"/>
        </w:rPr>
        <w:t>常量的命名应当能够表达出它的用途，并且用大写字母表示</w:t>
      </w:r>
      <w:r w:rsidR="00670812" w:rsidRPr="00F81721">
        <w:rPr>
          <w:rFonts w:ascii="宋体" w:hAnsi="宋体" w:cs="宋体"/>
          <w:kern w:val="0"/>
        </w:rPr>
        <w:t>。</w:t>
      </w:r>
    </w:p>
    <w:p w14:paraId="3E66F10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总结：变量名应该以小写字母开头，并混合大小写。类的成员变量应该以</w:t>
      </w:r>
      <w:r>
        <w:rPr>
          <w:rFonts w:ascii="宋体" w:hAnsi="宋体" w:cs="宋体" w:hint="eastAsia"/>
          <w:kern w:val="0"/>
        </w:rPr>
        <w:t>m_</w:t>
      </w:r>
      <w:r>
        <w:rPr>
          <w:rFonts w:ascii="宋体" w:hAnsi="宋体" w:cs="宋体"/>
          <w:kern w:val="0"/>
        </w:rPr>
        <w:t>作为</w:t>
      </w:r>
      <w:r>
        <w:rPr>
          <w:rFonts w:ascii="宋体" w:hAnsi="宋体" w:cs="宋体" w:hint="eastAsia"/>
          <w:kern w:val="0"/>
        </w:rPr>
        <w:t>前</w:t>
      </w:r>
      <w:r w:rsidRPr="00A16B12">
        <w:rPr>
          <w:rFonts w:ascii="宋体" w:hAnsi="宋体" w:cs="宋体"/>
          <w:kern w:val="0"/>
        </w:rPr>
        <w:t>缀。例如：myLocalVariable、</w:t>
      </w:r>
      <w:r>
        <w:rPr>
          <w:rFonts w:ascii="宋体" w:hAnsi="宋体" w:cs="宋体"/>
          <w:kern w:val="0"/>
        </w:rPr>
        <w:t xml:space="preserve"> </w:t>
      </w:r>
      <w:r>
        <w:rPr>
          <w:rFonts w:ascii="宋体" w:hAnsi="宋体" w:cs="宋体" w:hint="eastAsia"/>
          <w:kern w:val="0"/>
        </w:rPr>
        <w:t>m_</w:t>
      </w:r>
      <w:r>
        <w:rPr>
          <w:rFonts w:ascii="宋体" w:hAnsi="宋体" w:cs="宋体"/>
          <w:kern w:val="0"/>
        </w:rPr>
        <w:t>myInstanceVariable</w:t>
      </w:r>
      <w:r w:rsidRPr="00A16B12">
        <w:rPr>
          <w:rFonts w:ascii="宋体" w:hAnsi="宋体" w:cs="宋体"/>
          <w:kern w:val="0"/>
        </w:rPr>
        <w:t>。如果不能使用Objective-C 2.0的@property，使用KVO/KVC绑定的成员变量可以以一个下划线作为前缀。</w:t>
      </w:r>
    </w:p>
    <w:p w14:paraId="0E38F428" w14:textId="77777777" w:rsidR="0046163D" w:rsidRPr="00A16B12" w:rsidRDefault="0046163D" w:rsidP="004B2224">
      <w:pPr>
        <w:pStyle w:val="2"/>
      </w:pPr>
      <w:bookmarkStart w:id="41" w:name="comments"/>
      <w:bookmarkStart w:id="42" w:name="_Toc300236750"/>
      <w:r w:rsidRPr="00A16B12">
        <w:t>注释</w:t>
      </w:r>
      <w:bookmarkEnd w:id="41"/>
      <w:bookmarkEnd w:id="42"/>
    </w:p>
    <w:p w14:paraId="39FB63D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虽然写起来很痛苦，但注释是保证代码可读性的关键。下面的规则给出了你应该什么时候、在哪进行注释。记住：尽量注释很重要，但最好的代码应该自成文档。与其给类型及变量起一个晦涩难懂的名字，再为它写注释，不如直接起一个有意义的名字。</w:t>
      </w:r>
    </w:p>
    <w:p w14:paraId="7C33247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当你写注释的时候，记得你在给你的听众写，即下一个需要阅读你的代码的代码贡献者。大方一点，下一个读代码的人可能就是你！</w:t>
      </w:r>
    </w:p>
    <w:p w14:paraId="510B1437" w14:textId="77777777" w:rsidR="0046163D"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记住所有C++风格指南里的规则在这里也同样适用，不同的地方会在下面指出</w:t>
      </w:r>
    </w:p>
    <w:p w14:paraId="4141DB6F" w14:textId="14D48499" w:rsidR="006E3085" w:rsidRDefault="006E3085" w:rsidP="006E3085">
      <w:pPr>
        <w:pStyle w:val="3"/>
      </w:pPr>
      <w:bookmarkStart w:id="43" w:name="_Toc300236751"/>
      <w:r>
        <w:rPr>
          <w:rFonts w:hint="eastAsia"/>
        </w:rPr>
        <w:t>单行注释</w:t>
      </w:r>
      <w:bookmarkEnd w:id="43"/>
    </w:p>
    <w:p w14:paraId="0E014D44" w14:textId="48E68EDB" w:rsidR="00FC36F5" w:rsidRDefault="00FC36F5" w:rsidP="006E3085">
      <w:r w:rsidRPr="00FC36F5">
        <w:t>在很多时候只需写一个简要描述就够了，这时最好使用单行注释。推荐格式为</w:t>
      </w:r>
      <w:r>
        <w:rPr>
          <w:rFonts w:hint="eastAsia"/>
        </w:rPr>
        <w:t>：</w:t>
      </w:r>
    </w:p>
    <w:p w14:paraId="14BBB9BA" w14:textId="77777777" w:rsidR="00FA4E67" w:rsidRDefault="00FC36F5" w:rsidP="006E3085">
      <w:pPr>
        <w:rPr>
          <w:rFonts w:eastAsia="Times New Roman" w:cs="Times New Roman"/>
        </w:rPr>
      </w:pPr>
      <w:r>
        <w:rPr>
          <w:rStyle w:val="HTML"/>
        </w:rPr>
        <w:t xml:space="preserve">/// </w:t>
      </w:r>
      <w:r>
        <w:rPr>
          <w:rStyle w:val="HTML"/>
        </w:rPr>
        <w:t>简要描述</w:t>
      </w:r>
      <w:r>
        <w:rPr>
          <w:rStyle w:val="HTML"/>
        </w:rPr>
        <w:t>.</w:t>
      </w:r>
      <w:r w:rsidRPr="00FC36F5">
        <w:rPr>
          <w:rFonts w:eastAsia="Times New Roman" w:cs="Times New Roman"/>
        </w:rPr>
        <w:t xml:space="preserve"> </w:t>
      </w:r>
    </w:p>
    <w:p w14:paraId="37EF9C2D" w14:textId="00D0C4FA" w:rsidR="006E3085" w:rsidRDefault="00FC36F5" w:rsidP="006E3085">
      <w:r w:rsidRPr="00FC36F5">
        <w:t>appledoc</w:t>
      </w:r>
      <w:r w:rsidRPr="00FC36F5">
        <w:t>与</w:t>
      </w:r>
      <w:r w:rsidRPr="00FC36F5">
        <w:t>doxygen</w:t>
      </w:r>
      <w:r w:rsidRPr="00FC36F5">
        <w:t>均会将单行的</w:t>
      </w:r>
      <w:r w:rsidRPr="00FC36F5">
        <w:t>“///”</w:t>
      </w:r>
      <w:r w:rsidRPr="00FC36F5">
        <w:t>注释识别为简要描述。兼容性非常高。</w:t>
      </w:r>
    </w:p>
    <w:p w14:paraId="456A8A39" w14:textId="3B6A5000" w:rsidR="003464B8" w:rsidRDefault="003464B8" w:rsidP="003464B8">
      <w:pPr>
        <w:pStyle w:val="3"/>
      </w:pPr>
      <w:bookmarkStart w:id="44" w:name="_Toc300236752"/>
      <w:r>
        <w:rPr>
          <w:rFonts w:hint="eastAsia"/>
        </w:rPr>
        <w:t>多行注释</w:t>
      </w:r>
      <w:bookmarkEnd w:id="44"/>
    </w:p>
    <w:p w14:paraId="788BE2F1" w14:textId="06D8437E" w:rsidR="003464B8" w:rsidRDefault="00C23F97" w:rsidP="003464B8">
      <w:r w:rsidRPr="00C23F97">
        <w:t>当需要写详细描述时，这时就需要使用多行注释了。推荐格式为</w:t>
      </w:r>
      <w:r>
        <w:rPr>
          <w:rFonts w:hint="eastAsia"/>
        </w:rPr>
        <w:t>：</w:t>
      </w:r>
    </w:p>
    <w:p w14:paraId="4601FFB1" w14:textId="4CBBA7A5"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w:t>
      </w:r>
    </w:p>
    <w:p w14:paraId="301BECA2" w14:textId="05908EBA"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 </w:t>
      </w:r>
      <w:r w:rsidR="001C0C9A">
        <w:rPr>
          <w:rFonts w:ascii="Courier" w:hAnsi="Courier" w:cs="Courier" w:hint="eastAsia"/>
          <w:color w:val="008000"/>
          <w:kern w:val="0"/>
          <w:sz w:val="20"/>
          <w:szCs w:val="20"/>
        </w:rPr>
        <w:t>@brief</w:t>
      </w:r>
      <w:r w:rsidR="00C72F6A" w:rsidRPr="005F2371">
        <w:rPr>
          <w:rFonts w:ascii="Courier" w:hAnsi="Courier" w:cs="Courier"/>
          <w:color w:val="008000"/>
          <w:kern w:val="0"/>
          <w:sz w:val="20"/>
          <w:szCs w:val="20"/>
        </w:rPr>
        <w:t>简要描述</w:t>
      </w:r>
      <w:r w:rsidR="00C72F6A" w:rsidRPr="005F2371">
        <w:rPr>
          <w:rFonts w:ascii="Courier" w:hAnsi="Courier" w:cs="Courier"/>
          <w:color w:val="008000"/>
          <w:kern w:val="0"/>
          <w:sz w:val="20"/>
          <w:szCs w:val="20"/>
        </w:rPr>
        <w:t xml:space="preserve">. </w:t>
      </w:r>
    </w:p>
    <w:p w14:paraId="3313920B" w14:textId="0F83A5A2" w:rsidR="00BF20C4" w:rsidRDefault="00BF20C4"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Pr>
          <w:rFonts w:ascii="Courier" w:hAnsi="Courier" w:cs="Courier" w:hint="eastAsia"/>
          <w:color w:val="008000"/>
          <w:kern w:val="0"/>
          <w:sz w:val="20"/>
          <w:szCs w:val="20"/>
        </w:rPr>
        <w:t xml:space="preserve"> </w:t>
      </w:r>
      <w:r>
        <w:rPr>
          <w:rFonts w:ascii="Courier" w:hAnsi="Courier" w:cs="Courier"/>
          <w:color w:val="008000"/>
          <w:kern w:val="0"/>
          <w:sz w:val="20"/>
          <w:szCs w:val="20"/>
        </w:rPr>
        <w:t>*</w:t>
      </w:r>
    </w:p>
    <w:p w14:paraId="70B4ADAB" w14:textId="77777777" w:rsid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 </w:t>
      </w:r>
      <w:r w:rsidRPr="005F2371">
        <w:rPr>
          <w:rFonts w:ascii="Courier" w:hAnsi="Courier" w:cs="Courier"/>
          <w:color w:val="008000"/>
          <w:kern w:val="0"/>
          <w:sz w:val="20"/>
          <w:szCs w:val="20"/>
        </w:rPr>
        <w:t>详细描述或其他</w:t>
      </w:r>
      <w:r w:rsidRPr="005F2371">
        <w:rPr>
          <w:rFonts w:ascii="Courier" w:hAnsi="Courier" w:cs="Courier"/>
          <w:color w:val="008000"/>
          <w:kern w:val="0"/>
          <w:sz w:val="20"/>
          <w:szCs w:val="20"/>
        </w:rPr>
        <w:t xml:space="preserve">. </w:t>
      </w:r>
    </w:p>
    <w:p w14:paraId="5B32C6D0" w14:textId="5E777B0C" w:rsidR="005F2371" w:rsidRPr="005F2371" w:rsidRDefault="005F2371" w:rsidP="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w:hAnsi="Courier" w:cs="Courier"/>
          <w:color w:val="008000"/>
          <w:kern w:val="0"/>
          <w:sz w:val="20"/>
          <w:szCs w:val="20"/>
        </w:rPr>
      </w:pPr>
      <w:r w:rsidRPr="005F2371">
        <w:rPr>
          <w:rFonts w:ascii="Courier" w:hAnsi="Courier" w:cs="Courier"/>
          <w:color w:val="008000"/>
          <w:kern w:val="0"/>
          <w:sz w:val="20"/>
          <w:szCs w:val="20"/>
        </w:rPr>
        <w:t xml:space="preserve"> */</w:t>
      </w:r>
    </w:p>
    <w:p w14:paraId="2EEEAAE3" w14:textId="77777777" w:rsidR="00A56129" w:rsidRPr="003464B8" w:rsidRDefault="00A56129" w:rsidP="003464B8"/>
    <w:p w14:paraId="31136F4D" w14:textId="77777777" w:rsidR="0046163D" w:rsidRPr="00A16B12" w:rsidRDefault="0046163D" w:rsidP="007450CB">
      <w:pPr>
        <w:pStyle w:val="3"/>
      </w:pPr>
      <w:bookmarkStart w:id="45" w:name="file_comments"/>
      <w:bookmarkStart w:id="46" w:name="_Toc300236753"/>
      <w:r w:rsidRPr="00A16B12">
        <w:t>文件注释</w:t>
      </w:r>
      <w:bookmarkEnd w:id="45"/>
      <w:bookmarkEnd w:id="46"/>
    </w:p>
    <w:p w14:paraId="51A1B75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版权信息及作者</w:t>
      </w:r>
    </w:p>
    <w:p w14:paraId="44033A5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每个文件应该按顺序包括如下内容：</w:t>
      </w:r>
    </w:p>
    <w:p w14:paraId="4AE18B6C" w14:textId="77777777" w:rsidR="0046163D" w:rsidRPr="00A16B12" w:rsidRDefault="0046163D" w:rsidP="0046163D">
      <w:pPr>
        <w:widowControl/>
        <w:numPr>
          <w:ilvl w:val="0"/>
          <w:numId w:val="2"/>
        </w:numPr>
        <w:spacing w:before="100" w:beforeAutospacing="1" w:after="100" w:afterAutospacing="1"/>
        <w:jc w:val="left"/>
        <w:rPr>
          <w:rFonts w:ascii="宋体" w:hAnsi="宋体" w:cs="宋体"/>
          <w:kern w:val="0"/>
        </w:rPr>
      </w:pPr>
      <w:r w:rsidRPr="00A16B12">
        <w:rPr>
          <w:rFonts w:ascii="宋体" w:hAnsi="宋体" w:cs="宋体"/>
          <w:kern w:val="0"/>
        </w:rPr>
        <w:t>版权信息声明（如：Copyright 2008 Google Inc.）</w:t>
      </w:r>
    </w:p>
    <w:p w14:paraId="49AE7F15" w14:textId="77777777" w:rsidR="0046163D" w:rsidRDefault="0046163D" w:rsidP="0046163D">
      <w:pPr>
        <w:widowControl/>
        <w:numPr>
          <w:ilvl w:val="0"/>
          <w:numId w:val="2"/>
        </w:numPr>
        <w:spacing w:before="100" w:beforeAutospacing="1" w:after="100" w:afterAutospacing="1"/>
        <w:jc w:val="left"/>
        <w:rPr>
          <w:rFonts w:ascii="宋体" w:hAnsi="宋体" w:cs="宋体"/>
          <w:kern w:val="0"/>
        </w:rPr>
      </w:pPr>
      <w:r w:rsidRPr="00A16B12">
        <w:rPr>
          <w:rFonts w:ascii="宋体" w:hAnsi="宋体" w:cs="宋体"/>
          <w:kern w:val="0"/>
        </w:rPr>
        <w:t>授权样版。选择一个合适的项目所使用的授权样板（例如，Apache 2.0, BSD, LGPL, GPL）。</w:t>
      </w:r>
    </w:p>
    <w:p w14:paraId="07F01ACB" w14:textId="437ABB9D" w:rsidR="00BA5DE3" w:rsidRDefault="00BA5DE3" w:rsidP="00BA5DE3">
      <w:pPr>
        <w:widowControl/>
        <w:spacing w:before="100" w:beforeAutospacing="1" w:after="100" w:afterAutospacing="1"/>
        <w:jc w:val="left"/>
        <w:rPr>
          <w:rFonts w:ascii="宋体" w:hAnsi="宋体" w:cs="宋体"/>
          <w:kern w:val="0"/>
        </w:rPr>
      </w:pPr>
      <w:r>
        <w:rPr>
          <w:rFonts w:ascii="宋体" w:hAnsi="宋体" w:cs="宋体" w:hint="eastAsia"/>
          <w:kern w:val="0"/>
        </w:rPr>
        <w:t>示例：</w:t>
      </w:r>
    </w:p>
    <w:p w14:paraId="67470515" w14:textId="77777777" w:rsidR="00BA5DE3" w:rsidRDefault="00BA5DE3" w:rsidP="00BA5DE3">
      <w:pPr>
        <w:pStyle w:val="HTML0"/>
        <w:rPr>
          <w:color w:val="008000"/>
        </w:rPr>
      </w:pPr>
      <w:r>
        <w:rPr>
          <w:color w:val="008000"/>
        </w:rPr>
        <w:t xml:space="preserve">/** </w:t>
      </w:r>
    </w:p>
    <w:p w14:paraId="1292425E" w14:textId="77777777" w:rsidR="00BA5DE3" w:rsidRDefault="00BA5DE3" w:rsidP="00BA5DE3">
      <w:pPr>
        <w:pStyle w:val="HTML0"/>
        <w:rPr>
          <w:color w:val="008000"/>
        </w:rPr>
      </w:pPr>
      <w:r>
        <w:rPr>
          <w:color w:val="008000"/>
        </w:rPr>
        <w:t xml:space="preserve"> * @file    MyDocViewController.h </w:t>
      </w:r>
    </w:p>
    <w:p w14:paraId="3EFA381F" w14:textId="77777777" w:rsidR="00BA5DE3" w:rsidRDefault="00BA5DE3" w:rsidP="00BA5DE3">
      <w:pPr>
        <w:pStyle w:val="HTML0"/>
        <w:rPr>
          <w:color w:val="008000"/>
        </w:rPr>
      </w:pPr>
      <w:r>
        <w:rPr>
          <w:color w:val="008000"/>
        </w:rPr>
        <w:t xml:space="preserve"> * @brief    </w:t>
      </w:r>
      <w:r>
        <w:rPr>
          <w:color w:val="008000"/>
        </w:rPr>
        <w:t>主页面</w:t>
      </w:r>
      <w:r>
        <w:rPr>
          <w:color w:val="008000"/>
        </w:rPr>
        <w:t xml:space="preserve">. </w:t>
      </w:r>
    </w:p>
    <w:p w14:paraId="7C6D70A2" w14:textId="09440E61" w:rsidR="00BA5DE3" w:rsidRDefault="00BA5DE3" w:rsidP="00BA5DE3">
      <w:pPr>
        <w:pStyle w:val="HTML0"/>
        <w:rPr>
          <w:color w:val="008000"/>
        </w:rPr>
      </w:pPr>
      <w:r>
        <w:rPr>
          <w:color w:val="008000"/>
        </w:rPr>
        <w:t xml:space="preserve"> * @author    </w:t>
      </w:r>
      <w:r w:rsidR="00CC1056">
        <w:rPr>
          <w:rFonts w:hint="eastAsia"/>
          <w:color w:val="008000"/>
        </w:rPr>
        <w:t>nanhu</w:t>
      </w:r>
      <w:r w:rsidR="00CC1056">
        <w:rPr>
          <w:color w:val="008000"/>
        </w:rPr>
        <w:t>jiaju@sina.com</w:t>
      </w:r>
      <w:r>
        <w:rPr>
          <w:color w:val="008000"/>
        </w:rPr>
        <w:t xml:space="preserve"> </w:t>
      </w:r>
    </w:p>
    <w:p w14:paraId="5CDF329C" w14:textId="77777777" w:rsidR="00BA5DE3" w:rsidRDefault="00BA5DE3" w:rsidP="00BA5DE3">
      <w:pPr>
        <w:pStyle w:val="HTML0"/>
        <w:rPr>
          <w:color w:val="008000"/>
        </w:rPr>
      </w:pPr>
      <w:r>
        <w:rPr>
          <w:color w:val="008000"/>
        </w:rPr>
        <w:t xml:space="preserve"> * @version    1.0 </w:t>
      </w:r>
    </w:p>
    <w:p w14:paraId="5B160FDA" w14:textId="77777777" w:rsidR="00BA5DE3" w:rsidRDefault="00BA5DE3" w:rsidP="00BA5DE3">
      <w:pPr>
        <w:pStyle w:val="HTML0"/>
        <w:rPr>
          <w:color w:val="008000"/>
        </w:rPr>
      </w:pPr>
      <w:r>
        <w:rPr>
          <w:color w:val="008000"/>
        </w:rPr>
        <w:t xml:space="preserve"> * @date    2013-06-07 </w:t>
      </w:r>
    </w:p>
    <w:p w14:paraId="3DDF1EBB" w14:textId="77777777" w:rsidR="00BA5DE3" w:rsidRDefault="00BA5DE3" w:rsidP="00BA5DE3">
      <w:pPr>
        <w:pStyle w:val="HTML0"/>
        <w:rPr>
          <w:color w:val="008000"/>
        </w:rPr>
      </w:pPr>
      <w:r>
        <w:rPr>
          <w:color w:val="008000"/>
        </w:rPr>
        <w:t xml:space="preserve"> * </w:t>
      </w:r>
    </w:p>
    <w:p w14:paraId="38F3944B" w14:textId="77777777" w:rsidR="00BA5DE3" w:rsidRDefault="00BA5DE3" w:rsidP="00BA5DE3">
      <w:pPr>
        <w:pStyle w:val="HTML0"/>
        <w:rPr>
          <w:color w:val="008000"/>
        </w:rPr>
      </w:pPr>
      <w:r>
        <w:rPr>
          <w:color w:val="008000"/>
        </w:rPr>
        <w:t xml:space="preserve"> * # update </w:t>
      </w:r>
      <w:r>
        <w:rPr>
          <w:color w:val="008000"/>
        </w:rPr>
        <w:t>（更新日志）</w:t>
      </w:r>
      <w:r>
        <w:rPr>
          <w:color w:val="008000"/>
        </w:rPr>
        <w:t xml:space="preserve"> </w:t>
      </w:r>
    </w:p>
    <w:p w14:paraId="7C19FF8B" w14:textId="77777777" w:rsidR="00BA5DE3" w:rsidRDefault="00BA5DE3" w:rsidP="00BA5DE3">
      <w:pPr>
        <w:pStyle w:val="HTML0"/>
        <w:rPr>
          <w:color w:val="008000"/>
        </w:rPr>
      </w:pPr>
      <w:r>
        <w:rPr>
          <w:color w:val="008000"/>
        </w:rPr>
        <w:t xml:space="preserve"> * </w:t>
      </w:r>
    </w:p>
    <w:p w14:paraId="5CB2F580" w14:textId="77777777" w:rsidR="00BA5DE3" w:rsidRDefault="00BA5DE3" w:rsidP="00BA5DE3">
      <w:pPr>
        <w:pStyle w:val="HTML0"/>
        <w:rPr>
          <w:color w:val="008000"/>
        </w:rPr>
      </w:pPr>
      <w:r>
        <w:rPr>
          <w:color w:val="008000"/>
        </w:rPr>
        <w:t xml:space="preserve"> * [2013-06-07] &lt;zyl910&gt; v1.0 </w:t>
      </w:r>
    </w:p>
    <w:p w14:paraId="6A8F31EB" w14:textId="77777777" w:rsidR="00BA5DE3" w:rsidRDefault="00BA5DE3" w:rsidP="00BA5DE3">
      <w:pPr>
        <w:pStyle w:val="HTML0"/>
        <w:rPr>
          <w:color w:val="008000"/>
        </w:rPr>
      </w:pPr>
      <w:r>
        <w:rPr>
          <w:color w:val="008000"/>
        </w:rPr>
        <w:t xml:space="preserve"> * </w:t>
      </w:r>
    </w:p>
    <w:p w14:paraId="14CA28CF" w14:textId="77777777" w:rsidR="00BA5DE3" w:rsidRDefault="00BA5DE3" w:rsidP="00BA5DE3">
      <w:pPr>
        <w:pStyle w:val="HTML0"/>
        <w:rPr>
          <w:color w:val="008000"/>
        </w:rPr>
      </w:pPr>
      <w:r>
        <w:rPr>
          <w:color w:val="008000"/>
        </w:rPr>
        <w:t xml:space="preserve"> * + v1.0</w:t>
      </w:r>
      <w:r>
        <w:rPr>
          <w:color w:val="008000"/>
        </w:rPr>
        <w:t>版发布</w:t>
      </w:r>
      <w:r>
        <w:rPr>
          <w:color w:val="008000"/>
        </w:rPr>
        <w:t xml:space="preserve">. </w:t>
      </w:r>
    </w:p>
    <w:p w14:paraId="64268129" w14:textId="77777777" w:rsidR="00BA5DE3" w:rsidRDefault="00BA5DE3" w:rsidP="00BA5DE3">
      <w:pPr>
        <w:pStyle w:val="HTML0"/>
        <w:rPr>
          <w:color w:val="008000"/>
        </w:rPr>
      </w:pPr>
      <w:r>
        <w:rPr>
          <w:color w:val="008000"/>
        </w:rPr>
        <w:t xml:space="preserve"> * </w:t>
      </w:r>
    </w:p>
    <w:p w14:paraId="567C550B" w14:textId="14B3C503" w:rsidR="00BA5DE3" w:rsidRDefault="00BA5DE3" w:rsidP="00BA5DE3">
      <w:pPr>
        <w:pStyle w:val="HTML0"/>
        <w:rPr>
          <w:color w:val="008000"/>
        </w:rPr>
      </w:pPr>
      <w:r>
        <w:rPr>
          <w:color w:val="008000"/>
        </w:rPr>
        <w:t xml:space="preserve"> */</w:t>
      </w:r>
    </w:p>
    <w:p w14:paraId="199AB007" w14:textId="2C598CA0" w:rsidR="00CB3756" w:rsidRPr="00CB3756" w:rsidRDefault="00CB3756" w:rsidP="00BA5DE3">
      <w:pPr>
        <w:pStyle w:val="HTML0"/>
        <w:rPr>
          <w:rFonts w:ascii="宋体" w:hAnsi="宋体" w:cs="宋体"/>
          <w:sz w:val="24"/>
          <w:szCs w:val="24"/>
        </w:rPr>
      </w:pPr>
      <w:r w:rsidRPr="00CB3756">
        <w:rPr>
          <w:rFonts w:ascii="宋体" w:hAnsi="宋体" w:cs="宋体"/>
          <w:sz w:val="24"/>
          <w:szCs w:val="24"/>
        </w:rPr>
        <w:t>以井号（#）开头的行表示是标题。如果有1个井号（#），表示是一级标题。如果有2个井号（##），表示是二级标题，以此类推。</w:t>
      </w:r>
    </w:p>
    <w:p w14:paraId="464E221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如果你对其他人的原始代码作出重大的修改，请把你的名字添加到作者里面。当另外一个代码贡献者对文件有问题时，他需要知道怎么联系你，这十分有用。</w:t>
      </w:r>
    </w:p>
    <w:p w14:paraId="3E7EC7E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总结：以版权信息作为文件头部，开始每一个文件，后接文件内容的描述。</w:t>
      </w:r>
    </w:p>
    <w:p w14:paraId="20C823A4" w14:textId="77777777" w:rsidR="0046163D" w:rsidRPr="00A16B12" w:rsidRDefault="0046163D" w:rsidP="00D150A6">
      <w:pPr>
        <w:pStyle w:val="3"/>
      </w:pPr>
      <w:bookmarkStart w:id="47" w:name="declaration_comments"/>
      <w:bookmarkStart w:id="48" w:name="_Toc300236754"/>
      <w:r w:rsidRPr="00A16B12">
        <w:t>声明注释</w:t>
      </w:r>
      <w:bookmarkEnd w:id="47"/>
      <w:bookmarkEnd w:id="48"/>
    </w:p>
    <w:p w14:paraId="390C16E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 delegate for NSApplication to handle notifications about app</w:t>
      </w:r>
    </w:p>
    <w:p w14:paraId="1FD885D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launch and shutdown. Owned by the main app controller.</w:t>
      </w:r>
    </w:p>
    <w:p w14:paraId="5092AF9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MyAppDelegate : NSObject {</w:t>
      </w:r>
    </w:p>
    <w:p w14:paraId="2666253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p>
    <w:p w14:paraId="37ADA8A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C2B34E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40996AE5"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如果你已经在文件头部详细描述了接口，可以直接说明“完整的描述请参见文件头部”，但是一定要有这部分注释。</w:t>
      </w:r>
    </w:p>
    <w:p w14:paraId="58A6990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另外，公共接口的每个方法，都应该有注释来解释它的作用、参数、返回值以及其它影响。</w:t>
      </w:r>
    </w:p>
    <w:p w14:paraId="0A49601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为类的线程安全性作注释，如果有的话。如果类的实例可以被多个线程访问，记得注释多线程条件下的使用规则。</w:t>
      </w:r>
    </w:p>
    <w:p w14:paraId="3BF8DF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总结：每个接口、类别以及协议应该注释，以描述它的目的及作用。</w:t>
      </w:r>
    </w:p>
    <w:p w14:paraId="559D369E" w14:textId="77777777" w:rsidR="0046163D" w:rsidRPr="00A16B12" w:rsidRDefault="0046163D" w:rsidP="00652D2D">
      <w:pPr>
        <w:pStyle w:val="3"/>
      </w:pPr>
      <w:bookmarkStart w:id="49" w:name="implementation_comments"/>
      <w:bookmarkStart w:id="50" w:name="_Toc300236755"/>
      <w:r w:rsidRPr="00A16B12">
        <w:t>实现注释</w:t>
      </w:r>
      <w:bookmarkEnd w:id="49"/>
      <w:bookmarkEnd w:id="50"/>
    </w:p>
    <w:p w14:paraId="0B452AB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这会避免二义性，尤其是当符号是一个常用词汇，这使用语句读起来很糟糕。例如，对于符号"count"：</w:t>
      </w:r>
    </w:p>
    <w:p w14:paraId="77843D63" w14:textId="659CA653" w:rsidR="0046163D" w:rsidRPr="00A16B12" w:rsidRDefault="0046163D" w:rsidP="0046163D">
      <w:pPr>
        <w:widowControl/>
        <w:jc w:val="left"/>
        <w:rPr>
          <w:rFonts w:ascii="宋体" w:hAnsi="宋体" w:cs="宋体"/>
          <w:kern w:val="0"/>
        </w:rPr>
      </w:pPr>
      <w:r w:rsidRPr="00A16B12">
        <w:rPr>
          <w:rFonts w:ascii="宋体" w:hAnsi="宋体" w:cs="宋体"/>
          <w:kern w:val="0"/>
        </w:rPr>
        <w:t>//</w:t>
      </w:r>
      <w:r w:rsidR="006464D2">
        <w:rPr>
          <w:rFonts w:ascii="宋体" w:hAnsi="宋体" w:cs="宋体"/>
          <w:kern w:val="0"/>
        </w:rPr>
        <w:t>/</w:t>
      </w:r>
      <w:r w:rsidRPr="00A16B12">
        <w:rPr>
          <w:rFonts w:ascii="宋体" w:hAnsi="宋体" w:cs="宋体"/>
          <w:kern w:val="0"/>
        </w:rPr>
        <w:t xml:space="preserve"> Sometimes we need |count| to be less than zero.</w:t>
      </w:r>
    </w:p>
    <w:p w14:paraId="273404C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或者当引用已经包含引号的符号：</w:t>
      </w:r>
    </w:p>
    <w:p w14:paraId="11A87CBF" w14:textId="18C8ACDF" w:rsidR="0046163D" w:rsidRPr="00A16B12" w:rsidRDefault="0046163D" w:rsidP="0046163D">
      <w:pPr>
        <w:widowControl/>
        <w:jc w:val="left"/>
        <w:rPr>
          <w:rFonts w:ascii="宋体" w:hAnsi="宋体" w:cs="宋体"/>
          <w:kern w:val="0"/>
        </w:rPr>
      </w:pPr>
      <w:r w:rsidRPr="00A16B12">
        <w:rPr>
          <w:rFonts w:ascii="宋体" w:hAnsi="宋体" w:cs="宋体"/>
          <w:kern w:val="0"/>
        </w:rPr>
        <w:t>//</w:t>
      </w:r>
      <w:r w:rsidR="006464D2">
        <w:rPr>
          <w:rFonts w:ascii="宋体" w:hAnsi="宋体" w:cs="宋体"/>
          <w:kern w:val="0"/>
        </w:rPr>
        <w:t>/</w:t>
      </w:r>
      <w:r w:rsidRPr="00A16B12">
        <w:rPr>
          <w:rFonts w:ascii="宋体" w:hAnsi="宋体" w:cs="宋体"/>
          <w:kern w:val="0"/>
        </w:rPr>
        <w:t xml:space="preserve"> Remember to call |StringWithoutSpaces("foo bar baz")|</w:t>
      </w:r>
    </w:p>
    <w:p w14:paraId="07C66A2E" w14:textId="77777777" w:rsidR="0046163D"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总结：使用|来引用注释中的变量名及符号名而不是使用引号。</w:t>
      </w:r>
    </w:p>
    <w:p w14:paraId="1D8FA4F4" w14:textId="6C073041" w:rsidR="00296D73" w:rsidRDefault="00296D73" w:rsidP="00296D73">
      <w:pPr>
        <w:pStyle w:val="3"/>
      </w:pPr>
      <w:bookmarkStart w:id="51" w:name="_Toc300236756"/>
      <w:r>
        <w:rPr>
          <w:rFonts w:hint="eastAsia"/>
        </w:rPr>
        <w:t>方法注释</w:t>
      </w:r>
      <w:bookmarkEnd w:id="51"/>
    </w:p>
    <w:p w14:paraId="4796E3FB" w14:textId="77777777" w:rsidR="00D82294" w:rsidRDefault="00D82294" w:rsidP="00D82294">
      <w:pPr>
        <w:pStyle w:val="HTML0"/>
        <w:rPr>
          <w:color w:val="008000"/>
        </w:rPr>
      </w:pPr>
      <w:r>
        <w:rPr>
          <w:color w:val="008000"/>
        </w:rPr>
        <w:t xml:space="preserve">/** </w:t>
      </w:r>
    </w:p>
    <w:p w14:paraId="622CDF68" w14:textId="5B38BA4D" w:rsidR="00D82294" w:rsidRDefault="00D82294" w:rsidP="00D82294">
      <w:pPr>
        <w:pStyle w:val="HTML0"/>
        <w:rPr>
          <w:color w:val="008000"/>
        </w:rPr>
      </w:pPr>
      <w:r>
        <w:rPr>
          <w:color w:val="008000"/>
        </w:rPr>
        <w:t xml:space="preserve"> * @brief</w:t>
      </w:r>
      <w:r>
        <w:rPr>
          <w:color w:val="008000"/>
        </w:rPr>
        <w:t>方法</w:t>
      </w:r>
      <w:r w:rsidR="00AB1248">
        <w:rPr>
          <w:rFonts w:hint="eastAsia"/>
          <w:color w:val="008000"/>
        </w:rPr>
        <w:t>实现功能简要描述</w:t>
      </w:r>
      <w:r>
        <w:rPr>
          <w:color w:val="008000"/>
        </w:rPr>
        <w:t xml:space="preserve">. </w:t>
      </w:r>
    </w:p>
    <w:p w14:paraId="7186B493" w14:textId="77777777" w:rsidR="00D82294" w:rsidRDefault="00D82294" w:rsidP="00D82294">
      <w:pPr>
        <w:pStyle w:val="HTML0"/>
        <w:rPr>
          <w:color w:val="008000"/>
        </w:rPr>
      </w:pPr>
      <w:r>
        <w:rPr>
          <w:color w:val="008000"/>
        </w:rPr>
        <w:t xml:space="preserve"> * </w:t>
      </w:r>
    </w:p>
    <w:p w14:paraId="091C5E2E" w14:textId="3009B75D" w:rsidR="00D82294" w:rsidRDefault="00D82294" w:rsidP="00D82294">
      <w:pPr>
        <w:pStyle w:val="HTML0"/>
        <w:rPr>
          <w:color w:val="008000"/>
        </w:rPr>
      </w:pPr>
      <w:r>
        <w:rPr>
          <w:color w:val="008000"/>
        </w:rPr>
        <w:t xml:space="preserve"> * @param  </w:t>
      </w:r>
      <w:r w:rsidR="00BC6314" w:rsidRPr="00D666EE">
        <w:rPr>
          <w:color w:val="008000"/>
        </w:rPr>
        <w:t>&lt;name&gt;:</w:t>
      </w:r>
      <w:r w:rsidR="009F6F4F" w:rsidRPr="00D666EE">
        <w:rPr>
          <w:color w:val="008000"/>
        </w:rPr>
        <w:t>&lt;description&gt;</w:t>
      </w:r>
      <w:r w:rsidR="00D666EE" w:rsidRPr="00D666EE">
        <w:rPr>
          <w:color w:val="008000"/>
        </w:rPr>
        <w:t>参数描述</w:t>
      </w:r>
      <w:r>
        <w:rPr>
          <w:color w:val="008000"/>
        </w:rPr>
        <w:t xml:space="preserve">. </w:t>
      </w:r>
    </w:p>
    <w:p w14:paraId="15681DDC" w14:textId="77777777" w:rsidR="00D82294" w:rsidRDefault="00D82294" w:rsidP="00D82294">
      <w:pPr>
        <w:pStyle w:val="HTML0"/>
        <w:rPr>
          <w:color w:val="008000"/>
        </w:rPr>
      </w:pPr>
      <w:r>
        <w:rPr>
          <w:color w:val="008000"/>
        </w:rPr>
        <w:t xml:space="preserve"> * </w:t>
      </w:r>
    </w:p>
    <w:p w14:paraId="14EEB42E" w14:textId="77777777" w:rsidR="00D82294" w:rsidRDefault="00D82294" w:rsidP="00D82294">
      <w:pPr>
        <w:pStyle w:val="HTML0"/>
        <w:rPr>
          <w:color w:val="008000"/>
        </w:rPr>
      </w:pPr>
      <w:r>
        <w:rPr>
          <w:color w:val="008000"/>
        </w:rPr>
        <w:t xml:space="preserve"> * @return </w:t>
      </w:r>
      <w:r>
        <w:rPr>
          <w:color w:val="008000"/>
        </w:rPr>
        <w:t>返回</w:t>
      </w:r>
      <w:r>
        <w:rPr>
          <w:color w:val="008000"/>
        </w:rPr>
        <w:t xml:space="preserve">value. </w:t>
      </w:r>
    </w:p>
    <w:p w14:paraId="59C78E41" w14:textId="77777777" w:rsidR="00C81245" w:rsidRDefault="00C81245" w:rsidP="00C81245">
      <w:pPr>
        <w:pStyle w:val="HTML0"/>
        <w:rPr>
          <w:color w:val="008000"/>
        </w:rPr>
      </w:pPr>
      <w:r>
        <w:rPr>
          <w:rFonts w:hint="eastAsia"/>
          <w:color w:val="008000"/>
        </w:rPr>
        <w:t xml:space="preserve"> </w:t>
      </w:r>
      <w:r>
        <w:rPr>
          <w:color w:val="008000"/>
        </w:rPr>
        <w:t>*</w:t>
      </w:r>
    </w:p>
    <w:p w14:paraId="10194EA0" w14:textId="77777777" w:rsidR="00C81245" w:rsidRDefault="00C81245" w:rsidP="00C81245">
      <w:pPr>
        <w:pStyle w:val="HTML0"/>
        <w:rPr>
          <w:color w:val="008000"/>
        </w:rPr>
      </w:pPr>
      <w:r w:rsidRPr="00C81245">
        <w:rPr>
          <w:color w:val="008000"/>
        </w:rPr>
        <w:t xml:space="preserve"> </w:t>
      </w:r>
      <w:r>
        <w:rPr>
          <w:color w:val="008000"/>
        </w:rPr>
        <w:t xml:space="preserve">* @exception NSException </w:t>
      </w:r>
      <w:r>
        <w:rPr>
          <w:color w:val="008000"/>
        </w:rPr>
        <w:t>可能抛出的异常</w:t>
      </w:r>
      <w:r>
        <w:rPr>
          <w:color w:val="008000"/>
        </w:rPr>
        <w:t xml:space="preserve">. </w:t>
      </w:r>
    </w:p>
    <w:p w14:paraId="706D5C06" w14:textId="77777777" w:rsidR="00C81245" w:rsidRDefault="00C81245" w:rsidP="00C81245">
      <w:pPr>
        <w:pStyle w:val="HTML0"/>
        <w:rPr>
          <w:color w:val="008000"/>
        </w:rPr>
      </w:pPr>
      <w:r>
        <w:rPr>
          <w:color w:val="008000"/>
        </w:rPr>
        <w:t xml:space="preserve"> * </w:t>
      </w:r>
    </w:p>
    <w:p w14:paraId="259C90C8" w14:textId="7C25E619" w:rsidR="00C81245" w:rsidRDefault="00C81245" w:rsidP="00C81245">
      <w:pPr>
        <w:pStyle w:val="HTML0"/>
        <w:rPr>
          <w:color w:val="008000"/>
        </w:rPr>
      </w:pPr>
      <w:r>
        <w:rPr>
          <w:color w:val="008000"/>
        </w:rPr>
        <w:t xml:space="preserve"> * @see someMethod </w:t>
      </w:r>
      <w:r w:rsidR="00B56625" w:rsidRPr="00B56625">
        <w:rPr>
          <w:color w:val="008000"/>
        </w:rPr>
        <w:t xml:space="preserve">&lt;name&gt;: </w:t>
      </w:r>
      <w:r w:rsidR="00B56625" w:rsidRPr="00B56625">
        <w:rPr>
          <w:color w:val="008000"/>
        </w:rPr>
        <w:t>参见</w:t>
      </w:r>
      <w:r w:rsidR="00B56625" w:rsidRPr="00B56625">
        <w:rPr>
          <w:color w:val="008000"/>
        </w:rPr>
        <w:t>. @see</w:t>
      </w:r>
      <w:r w:rsidR="00B56625" w:rsidRPr="00B56625">
        <w:rPr>
          <w:color w:val="008000"/>
        </w:rPr>
        <w:t>、</w:t>
      </w:r>
      <w:r w:rsidR="00B56625" w:rsidRPr="00B56625">
        <w:rPr>
          <w:color w:val="008000"/>
        </w:rPr>
        <w:t>@sa .</w:t>
      </w:r>
    </w:p>
    <w:p w14:paraId="6142A8E3" w14:textId="77777777" w:rsidR="00C81245" w:rsidRDefault="00C81245" w:rsidP="00C81245">
      <w:pPr>
        <w:pStyle w:val="HTML0"/>
        <w:rPr>
          <w:color w:val="008000"/>
        </w:rPr>
      </w:pPr>
      <w:r>
        <w:rPr>
          <w:color w:val="008000"/>
        </w:rPr>
        <w:t xml:space="preserve"> * @see someMethodByInt: </w:t>
      </w:r>
    </w:p>
    <w:p w14:paraId="5E4E2608" w14:textId="77777777" w:rsidR="00C81245" w:rsidRDefault="00C81245" w:rsidP="00C81245">
      <w:pPr>
        <w:pStyle w:val="HTML0"/>
        <w:rPr>
          <w:color w:val="008000"/>
        </w:rPr>
      </w:pPr>
      <w:r>
        <w:rPr>
          <w:color w:val="008000"/>
        </w:rPr>
        <w:t xml:space="preserve"> * @warning </w:t>
      </w:r>
      <w:r>
        <w:rPr>
          <w:color w:val="008000"/>
        </w:rPr>
        <w:t>警告</w:t>
      </w:r>
      <w:r>
        <w:rPr>
          <w:color w:val="008000"/>
        </w:rPr>
        <w:t>: appledoc</w:t>
      </w:r>
      <w:r>
        <w:rPr>
          <w:color w:val="008000"/>
        </w:rPr>
        <w:t>中显示为蓝色背景</w:t>
      </w:r>
      <w:r>
        <w:rPr>
          <w:color w:val="008000"/>
        </w:rPr>
        <w:t>, Doxygen</w:t>
      </w:r>
      <w:r>
        <w:rPr>
          <w:color w:val="008000"/>
        </w:rPr>
        <w:t>中显示为红色竖条</w:t>
      </w:r>
      <w:r>
        <w:rPr>
          <w:color w:val="008000"/>
        </w:rPr>
        <w:t xml:space="preserve">. </w:t>
      </w:r>
    </w:p>
    <w:p w14:paraId="5CCFFCF8" w14:textId="7715E887" w:rsidR="00C81245" w:rsidRDefault="00C81245" w:rsidP="00C81245">
      <w:pPr>
        <w:pStyle w:val="HTML0"/>
      </w:pPr>
      <w:r>
        <w:rPr>
          <w:color w:val="008000"/>
        </w:rPr>
        <w:t xml:space="preserve"> * @bug </w:t>
      </w:r>
      <w:r>
        <w:rPr>
          <w:color w:val="008000"/>
        </w:rPr>
        <w:t>缺陷</w:t>
      </w:r>
      <w:r>
        <w:rPr>
          <w:color w:val="008000"/>
        </w:rPr>
        <w:t>: appledoc</w:t>
      </w:r>
      <w:r>
        <w:rPr>
          <w:color w:val="008000"/>
        </w:rPr>
        <w:t>中显示为黄色背景</w:t>
      </w:r>
      <w:r>
        <w:rPr>
          <w:color w:val="008000"/>
        </w:rPr>
        <w:t>, Doxygen</w:t>
      </w:r>
      <w:r>
        <w:rPr>
          <w:color w:val="008000"/>
        </w:rPr>
        <w:t>中显示为绿色竖条</w:t>
      </w:r>
      <w:r>
        <w:rPr>
          <w:color w:val="008000"/>
        </w:rPr>
        <w:t>.</w:t>
      </w:r>
    </w:p>
    <w:p w14:paraId="0769124B" w14:textId="1E868B44" w:rsidR="00C81245" w:rsidRDefault="00C81245" w:rsidP="00D82294">
      <w:pPr>
        <w:pStyle w:val="HTML0"/>
        <w:rPr>
          <w:color w:val="008000"/>
        </w:rPr>
      </w:pPr>
      <w:r>
        <w:rPr>
          <w:color w:val="008000"/>
        </w:rPr>
        <w:t xml:space="preserve"> *</w:t>
      </w:r>
    </w:p>
    <w:p w14:paraId="53C9044D" w14:textId="77777777" w:rsidR="00D82294" w:rsidRDefault="00D82294" w:rsidP="00D82294">
      <w:pPr>
        <w:pStyle w:val="HTML0"/>
      </w:pPr>
      <w:r>
        <w:rPr>
          <w:color w:val="008000"/>
        </w:rPr>
        <w:t xml:space="preserve"> */</w:t>
      </w:r>
      <w:r>
        <w:t xml:space="preserve"> </w:t>
      </w:r>
    </w:p>
    <w:p w14:paraId="3DCC502F" w14:textId="61B6E85E" w:rsidR="00D82294" w:rsidRDefault="00D82294" w:rsidP="00D82294">
      <w:pPr>
        <w:pStyle w:val="HTML0"/>
      </w:pPr>
      <w:r>
        <w:t>- (</w:t>
      </w:r>
      <w:r>
        <w:rPr>
          <w:color w:val="0000FF"/>
        </w:rPr>
        <w:t>int</w:t>
      </w:r>
      <w:r>
        <w:t>)someMethodByInt:(</w:t>
      </w:r>
      <w:r>
        <w:rPr>
          <w:color w:val="0000FF"/>
        </w:rPr>
        <w:t>int</w:t>
      </w:r>
      <w:r>
        <w:t>)value;</w:t>
      </w:r>
    </w:p>
    <w:p w14:paraId="6AD325DF" w14:textId="77777777" w:rsidR="00296D73" w:rsidRPr="00296D73" w:rsidRDefault="00296D73" w:rsidP="00296D73"/>
    <w:p w14:paraId="61E4226D" w14:textId="77777777" w:rsidR="0046163D" w:rsidRPr="00A16B12" w:rsidRDefault="0046163D" w:rsidP="00C50809">
      <w:pPr>
        <w:pStyle w:val="3"/>
      </w:pPr>
      <w:bookmarkStart w:id="52" w:name="object_ownership"/>
      <w:bookmarkStart w:id="53" w:name="_Toc300236757"/>
      <w:r w:rsidRPr="00A16B12">
        <w:t>对象所有权</w:t>
      </w:r>
      <w:bookmarkEnd w:id="52"/>
      <w:bookmarkEnd w:id="53"/>
    </w:p>
    <w:p w14:paraId="0809A6E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继承自NSObject的成员变量指针，通常被假定是强引用关系（retained）。如果它有没被类retained，应该注释为弱引用（weak）。然而，以IBOutlets作为标签的成员变量默认是不会被类retained的。如果是强引用关系，应该注释。</w:t>
      </w:r>
    </w:p>
    <w:p w14:paraId="75540C8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当成员变量指向CoreFoundation、C++或者其它非Objective-C对象时，无论是强引用还是弱引用，都需要注释说明。注意：Objective-C对象中的C++对象的自动封装，默认情况下是不允许的，参见。</w:t>
      </w:r>
    </w:p>
    <w:p w14:paraId="3471B4D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强引用及弱引用注释的例子：</w:t>
      </w:r>
    </w:p>
    <w:p w14:paraId="09338AA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MyDelegate : NSObject {</w:t>
      </w:r>
    </w:p>
    <w:p w14:paraId="1959F2E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@private</w:t>
      </w:r>
    </w:p>
    <w:p w14:paraId="2AC7FBB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IBOutlet NSButton* okButton_;  // normal NSControl</w:t>
      </w:r>
    </w:p>
    <w:p w14:paraId="5510114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xml:space="preserve">  IBOutlet NSMenu* myContextMenu_;  // manually-loaded </w:t>
      </w:r>
      <w:r>
        <w:rPr>
          <w:rFonts w:ascii="宋体" w:hAnsi="宋体" w:cs="宋体"/>
          <w:kern w:val="0"/>
        </w:rPr>
        <w:t>menu</w:t>
      </w:r>
      <w:r w:rsidRPr="00A16B12">
        <w:rPr>
          <w:rFonts w:ascii="宋体" w:hAnsi="宋体" w:cs="宋体"/>
          <w:kern w:val="0"/>
        </w:rPr>
        <w:t>(strong)</w:t>
      </w:r>
    </w:p>
    <w:p w14:paraId="6474291C" w14:textId="77777777" w:rsidR="0046163D" w:rsidRPr="00A16B12" w:rsidRDefault="0046163D" w:rsidP="0046163D">
      <w:pPr>
        <w:widowControl/>
        <w:jc w:val="left"/>
        <w:rPr>
          <w:rFonts w:ascii="宋体" w:hAnsi="宋体" w:cs="宋体"/>
          <w:kern w:val="0"/>
        </w:rPr>
      </w:pPr>
    </w:p>
    <w:p w14:paraId="575A003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AnObjcObject* doohickey_;  // my doohickey</w:t>
      </w:r>
    </w:p>
    <w:p w14:paraId="32C7578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w:t>
      </w:r>
      <w:r>
        <w:rPr>
          <w:rFonts w:ascii="宋体" w:hAnsi="宋体" w:cs="宋体"/>
          <w:kern w:val="0"/>
        </w:rPr>
        <w:t>MyController* controller_;</w:t>
      </w:r>
      <w:r w:rsidRPr="00A16B12">
        <w:rPr>
          <w:rFonts w:ascii="宋体" w:hAnsi="宋体" w:cs="宋体"/>
          <w:kern w:val="0"/>
        </w:rPr>
        <w:t>// so we can send msgs back (weak, owns me)</w:t>
      </w:r>
    </w:p>
    <w:p w14:paraId="2474F709" w14:textId="77777777" w:rsidR="0046163D" w:rsidRPr="00A16B12" w:rsidRDefault="0046163D" w:rsidP="0046163D">
      <w:pPr>
        <w:widowControl/>
        <w:jc w:val="left"/>
        <w:rPr>
          <w:rFonts w:ascii="宋体" w:hAnsi="宋体" w:cs="宋体"/>
          <w:kern w:val="0"/>
        </w:rPr>
      </w:pPr>
    </w:p>
    <w:p w14:paraId="3635E1D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 non-NSObject pointers...</w:t>
      </w:r>
    </w:p>
    <w:p w14:paraId="4C250F0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CWackyCPPClass* wacky_;  // some cross-platform object (strong)</w:t>
      </w:r>
    </w:p>
    <w:p w14:paraId="44BF56C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CFDictionaryRef* dict_;  // (strong)</w:t>
      </w:r>
    </w:p>
    <w:p w14:paraId="7B7160E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479EFF0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39AB18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强引用：对象被类retained。</w:t>
      </w:r>
    </w:p>
    <w:p w14:paraId="73D1CF8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弱引用：对象没有被类retained。（如委托）</w:t>
      </w:r>
    </w:p>
    <w:p w14:paraId="5312FC3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总结：当与Objective-C最通常的作法不同时，尽量使用指针的所有权模型尽量直观。</w:t>
      </w:r>
    </w:p>
    <w:p w14:paraId="1A623D78" w14:textId="77777777" w:rsidR="0046163D" w:rsidRDefault="0046163D" w:rsidP="00DE617E">
      <w:pPr>
        <w:pStyle w:val="3"/>
      </w:pPr>
      <w:bookmarkStart w:id="54" w:name="cocoa_and_objective_c_features"/>
      <w:bookmarkStart w:id="55" w:name="_Toc300236758"/>
      <w:r w:rsidRPr="00A16B12">
        <w:t>Cocoa</w:t>
      </w:r>
      <w:r w:rsidRPr="00A16B12">
        <w:t>以及</w:t>
      </w:r>
      <w:r w:rsidRPr="00A16B12">
        <w:t>Objective-C</w:t>
      </w:r>
      <w:r w:rsidRPr="00A16B12">
        <w:t>特性</w:t>
      </w:r>
      <w:bookmarkEnd w:id="54"/>
      <w:bookmarkEnd w:id="55"/>
    </w:p>
    <w:p w14:paraId="6D78769D" w14:textId="09989971" w:rsidR="00231E48" w:rsidRPr="00231E48" w:rsidRDefault="00231E48" w:rsidP="00ED1F06">
      <w:pPr>
        <w:pStyle w:val="2"/>
      </w:pPr>
      <w:bookmarkStart w:id="56" w:name="_Toc300236759"/>
      <w:r w:rsidRPr="00231E48">
        <w:rPr>
          <w:rFonts w:hint="eastAsia"/>
        </w:rPr>
        <w:t>注意：</w:t>
      </w:r>
      <w:r>
        <w:rPr>
          <w:rFonts w:hint="eastAsia"/>
        </w:rPr>
        <w:t>如无特殊说明，</w:t>
      </w:r>
      <w:r>
        <w:rPr>
          <w:rFonts w:hint="eastAsia"/>
        </w:rPr>
        <w:t>property</w:t>
      </w:r>
      <w:r>
        <w:rPr>
          <w:rFonts w:hint="eastAsia"/>
        </w:rPr>
        <w:t>中</w:t>
      </w:r>
      <w:r>
        <w:rPr>
          <w:rFonts w:hint="eastAsia"/>
        </w:rPr>
        <w:t>retain</w:t>
      </w:r>
      <w:r>
        <w:rPr>
          <w:rFonts w:hint="eastAsia"/>
        </w:rPr>
        <w:t>在</w:t>
      </w:r>
      <w:r>
        <w:rPr>
          <w:rFonts w:hint="eastAsia"/>
        </w:rPr>
        <w:t>OC2.0</w:t>
      </w:r>
      <w:r>
        <w:rPr>
          <w:rFonts w:hint="eastAsia"/>
        </w:rPr>
        <w:t>中代指</w:t>
      </w:r>
      <w:r>
        <w:rPr>
          <w:rFonts w:hint="eastAsia"/>
        </w:rPr>
        <w:t>strong</w:t>
      </w:r>
      <w:bookmarkEnd w:id="56"/>
    </w:p>
    <w:p w14:paraId="45DCF19F" w14:textId="77777777" w:rsidR="0046163D" w:rsidRPr="00A16B12" w:rsidRDefault="0046163D" w:rsidP="00ED1F06">
      <w:pPr>
        <w:pStyle w:val="3"/>
      </w:pPr>
      <w:bookmarkStart w:id="57" w:name="member_variables_should_be_private"/>
      <w:bookmarkStart w:id="58" w:name="_Toc300236760"/>
      <w:r w:rsidRPr="00A16B12">
        <w:t>成员变量应该为</w:t>
      </w:r>
      <w:r w:rsidRPr="00A16B12">
        <w:t>@private</w:t>
      </w:r>
      <w:bookmarkEnd w:id="57"/>
      <w:bookmarkEnd w:id="58"/>
    </w:p>
    <w:p w14:paraId="482E301C"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MyClass : NSObject {</w:t>
      </w:r>
    </w:p>
    <w:p w14:paraId="2EF889B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@private</w:t>
      </w:r>
    </w:p>
    <w:p w14:paraId="0FC8591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id myInstanceVariable_;</w:t>
      </w:r>
    </w:p>
    <w:p w14:paraId="140ED43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17F054C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public accessors, setter takes ownership</w:t>
      </w:r>
    </w:p>
    <w:p w14:paraId="79F0B6AC"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(id)myInstanceVariable;</w:t>
      </w:r>
    </w:p>
    <w:p w14:paraId="229CCBAA"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(void)setMyInstanceVariable:(id)theVar;</w:t>
      </w:r>
    </w:p>
    <w:p w14:paraId="743DF0E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074EC374"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总结：成员变量应该声明为私有。</w:t>
      </w:r>
    </w:p>
    <w:p w14:paraId="73ACF934" w14:textId="77777777" w:rsidR="0046163D" w:rsidRPr="00A16B12" w:rsidRDefault="0046163D" w:rsidP="00E51BC9">
      <w:pPr>
        <w:pStyle w:val="3"/>
      </w:pPr>
      <w:bookmarkStart w:id="59" w:name="identify_designated_initializer"/>
      <w:bookmarkStart w:id="60" w:name="_Toc300236761"/>
      <w:r w:rsidRPr="00A16B12">
        <w:t>指明指定的初始化器</w:t>
      </w:r>
      <w:bookmarkEnd w:id="59"/>
      <w:bookmarkEnd w:id="60"/>
    </w:p>
    <w:p w14:paraId="4DE1255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对于需要继承你的类的人来说，指定的初始化器十分重要。这样他们就可以只重写一个初始化器（可能是几个）来保证他们的子类的初始化器会被调用。这也有助于将来别人调试你的类时，理解初始化代码的工作流程。</w:t>
      </w:r>
    </w:p>
    <w:p w14:paraId="516278B6"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总结：注释并且明确指出你的类的指定的初始化器。</w:t>
      </w:r>
    </w:p>
    <w:p w14:paraId="49BDAC7E" w14:textId="77777777" w:rsidR="0046163D" w:rsidRPr="00A16B12" w:rsidRDefault="0046163D" w:rsidP="003739A3">
      <w:pPr>
        <w:pStyle w:val="3"/>
      </w:pPr>
      <w:bookmarkStart w:id="61" w:name="override_designated_initializer"/>
      <w:bookmarkStart w:id="62" w:name="_Toc300236762"/>
      <w:r w:rsidRPr="00A16B12">
        <w:t>重写指定的初始化器</w:t>
      </w:r>
      <w:bookmarkEnd w:id="61"/>
      <w:bookmarkEnd w:id="62"/>
    </w:p>
    <w:p w14:paraId="0C8F377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如果我没有重写父类的指定的初始化器，你的初始化器有时可能不会被调用，这会导致很微妙而且难以解决的bug。</w:t>
      </w:r>
    </w:p>
    <w:p w14:paraId="6D4F93F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总结：当你写子类的时候，如果需要init...方法，记得重写父类的指定的初始化器。</w:t>
      </w:r>
    </w:p>
    <w:p w14:paraId="20EC4C5D" w14:textId="77777777" w:rsidR="0046163D" w:rsidRPr="00A16B12" w:rsidRDefault="0046163D" w:rsidP="00C7724B">
      <w:pPr>
        <w:pStyle w:val="3"/>
      </w:pPr>
      <w:bookmarkStart w:id="63" w:name="initialization"/>
      <w:bookmarkStart w:id="64" w:name="_Toc300236763"/>
      <w:r w:rsidRPr="00A16B12">
        <w:t>初始化</w:t>
      </w:r>
      <w:bookmarkEnd w:id="63"/>
      <w:bookmarkEnd w:id="64"/>
    </w:p>
    <w:p w14:paraId="243A595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刚分配的对象，默认值都是0。除了isa指针（译者注：NSObject的isa指针，用于标识对象的类型）。所以不要在初始化器里面写一堆将成员初始化为0或者nil的代码。</w:t>
      </w:r>
    </w:p>
    <w:p w14:paraId="6D82120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总结：不要在init方法中，将成员变量初始化为0或者nil，这是冗余的。</w:t>
      </w:r>
    </w:p>
    <w:p w14:paraId="31F9A16E" w14:textId="77777777" w:rsidR="0046163D" w:rsidRPr="00A16B12" w:rsidRDefault="0046163D" w:rsidP="00D854E8">
      <w:pPr>
        <w:pStyle w:val="3"/>
      </w:pPr>
      <w:bookmarkStart w:id="65" w:name="avoid_new"/>
      <w:bookmarkStart w:id="66" w:name="_Toc300236764"/>
      <w:r w:rsidRPr="00A16B12">
        <w:t>避免使用</w:t>
      </w:r>
      <w:r w:rsidRPr="00A16B12">
        <w:t>+new</w:t>
      </w:r>
      <w:bookmarkEnd w:id="65"/>
      <w:bookmarkEnd w:id="66"/>
    </w:p>
    <w:p w14:paraId="50B2D68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现代的Ojbective-C代码通过调用alloc和init方法来创建并且retain一个对象。由于类方法new很少被使用，这使得有关内存分配的代码审查更困难。</w:t>
      </w:r>
    </w:p>
    <w:p w14:paraId="77DD8DA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总结：不要调用NSObject类的类方法new，也不要在子类重写。相反，你应该使用alloc和init方法来创建并初始化一个对象。</w:t>
      </w:r>
    </w:p>
    <w:p w14:paraId="0991175E" w14:textId="77777777" w:rsidR="0046163D" w:rsidRPr="00A16B12" w:rsidRDefault="0046163D" w:rsidP="005E04C3">
      <w:pPr>
        <w:pStyle w:val="3"/>
      </w:pPr>
      <w:bookmarkStart w:id="67" w:name="keep_the_public_api_simple"/>
      <w:bookmarkStart w:id="68" w:name="_Toc300236765"/>
      <w:r w:rsidRPr="00A16B12">
        <w:t>保持公有的</w:t>
      </w:r>
      <w:r w:rsidRPr="00A16B12">
        <w:t>API</w:t>
      </w:r>
      <w:r w:rsidRPr="00A16B12">
        <w:t>尽量简单</w:t>
      </w:r>
      <w:bookmarkEnd w:id="67"/>
      <w:bookmarkEnd w:id="68"/>
    </w:p>
    <w:p w14:paraId="1E3A2BD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与C++不同，Objective-C没有方法来区分公有的方法和私有的方法，所有的方法都是公有的（译者注：这取决于Objective-C运行 时的方法调用的消息机制）。因此，除非客户端的代码期望使用某个方法，不要把这个方法放进公有的API中。这降低了你不希望被调用的方法被调用的可能性。 这包括重写父类的方法。对于内部实现所需要的方法，在实现的文件中定义一个类别，而不是把它们放进公有的头文件中。</w:t>
      </w:r>
    </w:p>
    <w:p w14:paraId="38AFD36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GTMFoo.m</w:t>
      </w:r>
    </w:p>
    <w:p w14:paraId="4C4D240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#import "GTMFoo.h"</w:t>
      </w:r>
    </w:p>
    <w:p w14:paraId="466B0631" w14:textId="77777777" w:rsidR="0046163D" w:rsidRPr="00A16B12" w:rsidRDefault="0046163D" w:rsidP="0046163D">
      <w:pPr>
        <w:widowControl/>
        <w:jc w:val="left"/>
        <w:rPr>
          <w:rFonts w:ascii="宋体" w:hAnsi="宋体" w:cs="宋体"/>
          <w:kern w:val="0"/>
        </w:rPr>
      </w:pPr>
    </w:p>
    <w:p w14:paraId="12D958C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GTMFoo (PrivateDelegateHandling)</w:t>
      </w:r>
    </w:p>
    <w:p w14:paraId="372E742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(NSString *)doSomethingWithDelegate;  // Declare private method</w:t>
      </w:r>
    </w:p>
    <w:p w14:paraId="0C2AAAB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5BE36726" w14:textId="77777777" w:rsidR="0046163D" w:rsidRPr="00A16B12" w:rsidRDefault="0046163D" w:rsidP="0046163D">
      <w:pPr>
        <w:widowControl/>
        <w:jc w:val="left"/>
        <w:rPr>
          <w:rFonts w:ascii="宋体" w:hAnsi="宋体" w:cs="宋体"/>
          <w:kern w:val="0"/>
        </w:rPr>
      </w:pPr>
    </w:p>
    <w:p w14:paraId="3DF8F9A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@implementation GTMFoo(PrivateDelegateHandling)</w:t>
      </w:r>
    </w:p>
    <w:p w14:paraId="0C13B52B" w14:textId="7B248C6B" w:rsidR="0046163D" w:rsidRDefault="0046163D" w:rsidP="00A10CD3">
      <w:pPr>
        <w:widowControl/>
        <w:jc w:val="left"/>
        <w:rPr>
          <w:rFonts w:ascii="宋体" w:hAnsi="宋体" w:cs="宋体"/>
          <w:kern w:val="0"/>
        </w:rPr>
      </w:pPr>
      <w:r w:rsidRPr="00A16B12">
        <w:rPr>
          <w:rFonts w:ascii="宋体" w:hAnsi="宋体" w:cs="宋体"/>
          <w:kern w:val="0"/>
        </w:rPr>
        <w:t>...</w:t>
      </w:r>
    </w:p>
    <w:p w14:paraId="2242FD8C" w14:textId="70B34CFB" w:rsidR="00A10CD3" w:rsidRDefault="00A10CD3" w:rsidP="0046163D">
      <w:pPr>
        <w:widowControl/>
        <w:jc w:val="left"/>
        <w:rPr>
          <w:rFonts w:ascii="宋体" w:hAnsi="宋体" w:cs="宋体"/>
          <w:kern w:val="0"/>
        </w:rPr>
      </w:pPr>
      <w:r>
        <w:rPr>
          <w:rFonts w:ascii="宋体" w:hAnsi="宋体" w:cs="宋体"/>
          <w:kern w:val="0"/>
        </w:rPr>
        <w:t>- (NSString *)doSomethingWithDelegate</w:t>
      </w:r>
      <w:r w:rsidR="00601148">
        <w:rPr>
          <w:rFonts w:ascii="宋体" w:hAnsi="宋体" w:cs="宋体" w:hint="eastAsia"/>
          <w:kern w:val="0"/>
        </w:rPr>
        <w:t xml:space="preserve"> </w:t>
      </w:r>
      <w:r>
        <w:rPr>
          <w:rFonts w:ascii="宋体" w:hAnsi="宋体" w:cs="宋体"/>
          <w:kern w:val="0"/>
        </w:rPr>
        <w:t>{</w:t>
      </w:r>
    </w:p>
    <w:p w14:paraId="1876C2C8" w14:textId="17F05CCB" w:rsidR="00A10CD3" w:rsidRDefault="00A10CD3" w:rsidP="0046163D">
      <w:pPr>
        <w:widowControl/>
        <w:jc w:val="left"/>
        <w:rPr>
          <w:rFonts w:ascii="宋体" w:hAnsi="宋体" w:cs="宋体"/>
          <w:kern w:val="0"/>
        </w:rPr>
      </w:pPr>
      <w:r>
        <w:rPr>
          <w:rFonts w:ascii="宋体" w:hAnsi="宋体" w:cs="宋体"/>
          <w:kern w:val="0"/>
        </w:rPr>
        <w:tab/>
        <w:t>// Implement this method</w:t>
      </w:r>
    </w:p>
    <w:p w14:paraId="6BF2E780" w14:textId="7F05B17B" w:rsidR="00A10CD3" w:rsidRPr="00A16B12" w:rsidRDefault="00A10CD3" w:rsidP="0046163D">
      <w:pPr>
        <w:widowControl/>
        <w:jc w:val="left"/>
        <w:rPr>
          <w:rFonts w:ascii="宋体" w:hAnsi="宋体" w:cs="宋体"/>
          <w:kern w:val="0"/>
        </w:rPr>
      </w:pPr>
      <w:r>
        <w:rPr>
          <w:rFonts w:ascii="宋体" w:hAnsi="宋体" w:cs="宋体"/>
          <w:kern w:val="0"/>
        </w:rPr>
        <w:t>}</w:t>
      </w:r>
    </w:p>
    <w:p w14:paraId="6B19EC04"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5C803489" w14:textId="77777777" w:rsidR="0046163D" w:rsidRPr="00A16B12" w:rsidRDefault="0046163D" w:rsidP="0046163D">
      <w:pPr>
        <w:widowControl/>
        <w:jc w:val="left"/>
        <w:rPr>
          <w:rFonts w:ascii="宋体" w:hAnsi="宋体" w:cs="宋体"/>
          <w:kern w:val="0"/>
        </w:rPr>
      </w:pPr>
      <w:r w:rsidRPr="00A16B12">
        <w:rPr>
          <w:rFonts w:ascii="宋体" w:hAnsi="宋体" w:cs="宋体"/>
          <w:kern w:val="0"/>
        </w:rPr>
        <w:t>@end</w:t>
      </w:r>
    </w:p>
    <w:p w14:paraId="3D6C58F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在Objective-C 2.0之前，如果你在私有的@interface中声明了某个方法，但在@implementation中忘记定义了这个方法，编译器不会反对（这是因为 你没有在其它的类别中实现这个私有的方法）。解决文案是将方法放进指定类别的@implemenation中。</w:t>
      </w:r>
    </w:p>
    <w:p w14:paraId="009CE1FB"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如果你在使用Objective-C 2.0，相反你应该使用类扩展来声明你的私有类别，例如：</w:t>
      </w:r>
    </w:p>
    <w:p w14:paraId="1D96182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@interface GMFoo () { ... }</w:t>
      </w:r>
    </w:p>
    <w:p w14:paraId="22294BF7" w14:textId="77777777" w:rsidR="0046163D" w:rsidRPr="00A16B12" w:rsidRDefault="0046163D" w:rsidP="0046163D">
      <w:pPr>
        <w:widowControl/>
        <w:spacing w:before="100" w:beforeAutospacing="1" w:after="100" w:afterAutospacing="1"/>
        <w:jc w:val="left"/>
        <w:rPr>
          <w:rFonts w:ascii="宋体" w:hAnsi="宋体" w:cs="宋体"/>
          <w:kern w:val="0"/>
        </w:rPr>
      </w:pPr>
      <w:r>
        <w:rPr>
          <w:rFonts w:ascii="宋体" w:hAnsi="宋体" w:cs="宋体"/>
          <w:kern w:val="0"/>
        </w:rPr>
        <w:t>这会保证如果声明的方法</w:t>
      </w:r>
      <w:r w:rsidRPr="00A16B12">
        <w:rPr>
          <w:rFonts w:ascii="宋体" w:hAnsi="宋体" w:cs="宋体"/>
          <w:kern w:val="0"/>
        </w:rPr>
        <w:t>没有在@implementation中实现，会产生一个编译器警告。</w:t>
      </w:r>
    </w:p>
    <w:p w14:paraId="2553FFC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再次说明，私有的方法其实不是私有的。你有时可能不小心重写了父类的私有方法，这很难调试。通常，私有的方法应该有一个相当特殊的名字以防止子类无意地重写它们。</w:t>
      </w:r>
    </w:p>
    <w:p w14:paraId="2287A070"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Ojbective-C的类别是一种很好的方法来将一个大的@implementation拆分成更容易理解的小块。同时，类别可以为最适合的类添 加新的、基于特定应用程序的功能。例如，当添加一个</w:t>
      </w:r>
      <w:r>
        <w:rPr>
          <w:rFonts w:ascii="宋体" w:hAnsi="宋体" w:cs="宋体"/>
          <w:kern w:val="0"/>
        </w:rPr>
        <w:t>“middle</w:t>
      </w:r>
      <w:r>
        <w:rPr>
          <w:rFonts w:ascii="宋体" w:hAnsi="宋体" w:cs="宋体" w:hint="eastAsia"/>
          <w:kern w:val="0"/>
        </w:rPr>
        <w:t>T</w:t>
      </w:r>
      <w:r w:rsidRPr="00A16B12">
        <w:rPr>
          <w:rFonts w:ascii="宋体" w:hAnsi="宋体" w:cs="宋体"/>
          <w:kern w:val="0"/>
        </w:rPr>
        <w:t>runcation”方法时，创建一个NSString的新类别并把方法放在里面，比创建任意的一个新类把方法放进里面要好得多。</w:t>
      </w:r>
    </w:p>
    <w:p w14:paraId="4822BA8C" w14:textId="77777777" w:rsidR="0046163D" w:rsidRPr="00A16B12" w:rsidRDefault="0046163D" w:rsidP="00FA16D1">
      <w:pPr>
        <w:pStyle w:val="3"/>
      </w:pPr>
      <w:bookmarkStart w:id="69" w:name="import_and_include"/>
      <w:bookmarkStart w:id="70" w:name="_Toc300236766"/>
      <w:r w:rsidRPr="00A16B12">
        <w:t>#import</w:t>
      </w:r>
      <w:r w:rsidRPr="00A16B12">
        <w:t>与</w:t>
      </w:r>
      <w:r w:rsidRPr="00A16B12">
        <w:t>#include</w:t>
      </w:r>
      <w:bookmarkEnd w:id="69"/>
      <w:bookmarkEnd w:id="70"/>
    </w:p>
    <w:p w14:paraId="775B647C"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基于你所包括的头文件的编程语言，选择使用#import还是#include：</w:t>
      </w:r>
    </w:p>
    <w:p w14:paraId="082AE67B" w14:textId="77777777" w:rsidR="0046163D" w:rsidRPr="00A16B12" w:rsidRDefault="0046163D" w:rsidP="0046163D">
      <w:pPr>
        <w:widowControl/>
        <w:numPr>
          <w:ilvl w:val="0"/>
          <w:numId w:val="3"/>
        </w:numPr>
        <w:spacing w:before="100" w:beforeAutospacing="1" w:after="100" w:afterAutospacing="1"/>
        <w:jc w:val="left"/>
        <w:rPr>
          <w:rFonts w:ascii="宋体" w:hAnsi="宋体" w:cs="宋体"/>
          <w:kern w:val="0"/>
        </w:rPr>
      </w:pPr>
      <w:r w:rsidRPr="00A16B12">
        <w:rPr>
          <w:rFonts w:ascii="宋体" w:hAnsi="宋体" w:cs="宋体"/>
          <w:kern w:val="0"/>
        </w:rPr>
        <w:t>当包含一个使用Objective-C、Objective-C++的头文件时，使用#import。</w:t>
      </w:r>
    </w:p>
    <w:p w14:paraId="70D8B2DB" w14:textId="77777777" w:rsidR="0046163D" w:rsidRPr="00A16B12" w:rsidRDefault="0046163D" w:rsidP="0046163D">
      <w:pPr>
        <w:widowControl/>
        <w:numPr>
          <w:ilvl w:val="0"/>
          <w:numId w:val="3"/>
        </w:numPr>
        <w:spacing w:before="100" w:beforeAutospacing="1" w:after="100" w:afterAutospacing="1"/>
        <w:jc w:val="left"/>
        <w:rPr>
          <w:rFonts w:ascii="宋体" w:hAnsi="宋体" w:cs="宋体"/>
          <w:kern w:val="0"/>
        </w:rPr>
      </w:pPr>
      <w:r w:rsidRPr="00A16B12">
        <w:rPr>
          <w:rFonts w:ascii="宋体" w:hAnsi="宋体" w:cs="宋体"/>
          <w:kern w:val="0"/>
        </w:rPr>
        <w:t>当包含一个使用标准C、C++头文件时，使用#include。头文件应该提供自己的。</w:t>
      </w:r>
    </w:p>
    <w:p w14:paraId="445261E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一些Ojbective-C的头文件缺少#define保护，只期望被使用#import的方式包含。由于Objective-C的头文件只会被Objective-C的源文件及头文件包含，广泛地使用#import是可以的。</w:t>
      </w:r>
    </w:p>
    <w:p w14:paraId="2783064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文件中没有Objective-C的标准C、C++的头文件，可能会被普通的C、C++包含。既然标准的C、C++里面没有#import的用法， 这些文件将被#include包含。Objective-C源文件中使用#include包含，意味着这些头文件会永远以相同的语义被包含。</w:t>
      </w:r>
    </w:p>
    <w:p w14:paraId="6894BB71"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这条规则帮助跨平台的项目中产生无意的错误。一个忘记使用#define保护的Mac开发者，在引用了新的C、C++头文件时，如果新的头文件使 用#import被引用，在Mac上会没有问题。但在其它使用#include平台上可能会使构造失败。一致地在所有的平台上使用#include，意味着构造更可能一致地成功或者失败。这避免了文件只能在某些平台上使用的尴尬。</w:t>
      </w:r>
    </w:p>
    <w:p w14:paraId="2CE7BC3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下面是正确的使用方式：</w:t>
      </w:r>
    </w:p>
    <w:p w14:paraId="512D3000" w14:textId="77777777" w:rsidR="0046163D" w:rsidRPr="00A16B12" w:rsidRDefault="0046163D" w:rsidP="0046163D">
      <w:pPr>
        <w:widowControl/>
        <w:jc w:val="left"/>
        <w:rPr>
          <w:rFonts w:ascii="宋体" w:hAnsi="宋体" w:cs="宋体"/>
          <w:kern w:val="0"/>
        </w:rPr>
      </w:pPr>
      <w:r>
        <w:rPr>
          <w:rFonts w:ascii="宋体" w:hAnsi="宋体" w:cs="宋体"/>
          <w:kern w:val="0"/>
        </w:rPr>
        <w:t>#import &lt;cocoa</w:t>
      </w:r>
      <w:r>
        <w:rPr>
          <w:rFonts w:ascii="宋体" w:hAnsi="宋体" w:cs="宋体" w:hint="eastAsia"/>
          <w:kern w:val="0"/>
        </w:rPr>
        <w:t>/</w:t>
      </w:r>
      <w:r w:rsidRPr="00A16B12">
        <w:rPr>
          <w:rFonts w:ascii="宋体" w:hAnsi="宋体" w:cs="宋体"/>
          <w:kern w:val="0"/>
        </w:rPr>
        <w:t>cocoa.h=""&gt;</w:t>
      </w:r>
    </w:p>
    <w:p w14:paraId="4D97408C" w14:textId="77777777" w:rsidR="0046163D" w:rsidRPr="00A16B12" w:rsidRDefault="0046163D" w:rsidP="0046163D">
      <w:pPr>
        <w:widowControl/>
        <w:jc w:val="left"/>
        <w:rPr>
          <w:rFonts w:ascii="宋体" w:hAnsi="宋体" w:cs="宋体"/>
          <w:kern w:val="0"/>
        </w:rPr>
      </w:pPr>
      <w:r>
        <w:rPr>
          <w:rFonts w:ascii="宋体" w:hAnsi="宋体" w:cs="宋体"/>
          <w:kern w:val="0"/>
        </w:rPr>
        <w:t>#include &lt;corefoundation</w:t>
      </w:r>
      <w:r>
        <w:rPr>
          <w:rFonts w:ascii="宋体" w:hAnsi="宋体" w:cs="宋体" w:hint="eastAsia"/>
          <w:kern w:val="0"/>
        </w:rPr>
        <w:t>/</w:t>
      </w:r>
      <w:r w:rsidRPr="00A16B12">
        <w:rPr>
          <w:rFonts w:ascii="宋体" w:hAnsi="宋体" w:cs="宋体"/>
          <w:kern w:val="0"/>
        </w:rPr>
        <w:t>corefoundation.h=""&gt;</w:t>
      </w:r>
    </w:p>
    <w:p w14:paraId="3E941ED0"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#import "GTMFoo.h"</w:t>
      </w:r>
    </w:p>
    <w:p w14:paraId="536EF73D"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#include "base/basictypes.h"</w:t>
      </w:r>
    </w:p>
    <w:p w14:paraId="630FCBA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&lt;/corefoundation&gt;&lt;/cocoa&gt;</w:t>
      </w:r>
    </w:p>
    <w:p w14:paraId="7004C678"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总结：#import Ojbective-C/Objective-C++头文件，#include C/C++头文件。</w:t>
      </w:r>
    </w:p>
    <w:p w14:paraId="023ECCA7" w14:textId="77777777" w:rsidR="0046163D" w:rsidRPr="00A16B12" w:rsidRDefault="0046163D" w:rsidP="00DD6F6D">
      <w:pPr>
        <w:pStyle w:val="3"/>
      </w:pPr>
      <w:bookmarkStart w:id="71" w:name="use_root_frameworks"/>
      <w:bookmarkStart w:id="72" w:name="_Toc300236767"/>
      <w:r w:rsidRPr="00A16B12">
        <w:t>使用根框架</w:t>
      </w:r>
      <w:bookmarkEnd w:id="71"/>
      <w:bookmarkEnd w:id="72"/>
    </w:p>
    <w:p w14:paraId="3E3DDB3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你试图从框架（如Cocoa或者Foundation）中包含单独的系统头文件时，实际上包含顶级根框架编译器要作更少的工作。根框架通常被预编译，并且加载得更快。另外记得使用#import而不是#include来包含Objective-C的框架。</w:t>
      </w:r>
    </w:p>
    <w:p w14:paraId="6610925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24CA387F" w14:textId="77777777" w:rsidR="0046163D" w:rsidRPr="00A16B12" w:rsidRDefault="0046163D" w:rsidP="0046163D">
      <w:pPr>
        <w:widowControl/>
        <w:jc w:val="left"/>
        <w:rPr>
          <w:rFonts w:ascii="宋体" w:hAnsi="宋体" w:cs="宋体"/>
          <w:kern w:val="0"/>
        </w:rPr>
      </w:pPr>
      <w:r>
        <w:rPr>
          <w:rFonts w:ascii="宋体" w:hAnsi="宋体" w:cs="宋体"/>
          <w:kern w:val="0"/>
        </w:rPr>
        <w:t>#import &lt;foundation</w:t>
      </w:r>
      <w:r>
        <w:rPr>
          <w:rFonts w:ascii="宋体" w:hAnsi="宋体" w:cs="宋体" w:hint="eastAsia"/>
          <w:kern w:val="0"/>
        </w:rPr>
        <w:t>/</w:t>
      </w:r>
      <w:r>
        <w:rPr>
          <w:rFonts w:ascii="宋体" w:hAnsi="宋体" w:cs="宋体"/>
          <w:kern w:val="0"/>
        </w:rPr>
        <w:t>foundation.h</w:t>
      </w:r>
      <w:r w:rsidRPr="00A16B12">
        <w:rPr>
          <w:rFonts w:ascii="宋体" w:hAnsi="宋体" w:cs="宋体"/>
          <w:kern w:val="0"/>
        </w:rPr>
        <w:t>&gt;     // good</w:t>
      </w:r>
    </w:p>
    <w:p w14:paraId="7CE6186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&lt;/foundation&gt;</w:t>
      </w:r>
    </w:p>
    <w:p w14:paraId="2243376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07B2554D" w14:textId="77777777" w:rsidR="0046163D" w:rsidRPr="00A16B12" w:rsidRDefault="0046163D" w:rsidP="0046163D">
      <w:pPr>
        <w:widowControl/>
        <w:jc w:val="left"/>
        <w:rPr>
          <w:rFonts w:ascii="宋体" w:hAnsi="宋体" w:cs="宋体"/>
          <w:kern w:val="0"/>
        </w:rPr>
      </w:pPr>
      <w:r>
        <w:rPr>
          <w:rFonts w:ascii="宋体" w:hAnsi="宋体" w:cs="宋体"/>
          <w:kern w:val="0"/>
        </w:rPr>
        <w:t>#import &lt;foundation</w:t>
      </w:r>
      <w:r>
        <w:rPr>
          <w:rFonts w:ascii="宋体" w:hAnsi="宋体" w:cs="宋体" w:hint="eastAsia"/>
          <w:kern w:val="0"/>
        </w:rPr>
        <w:t>/</w:t>
      </w:r>
      <w:r>
        <w:rPr>
          <w:rFonts w:ascii="宋体" w:hAnsi="宋体" w:cs="宋体"/>
          <w:kern w:val="0"/>
        </w:rPr>
        <w:t>nsarray.h</w:t>
      </w:r>
      <w:r w:rsidRPr="00A16B12">
        <w:rPr>
          <w:rFonts w:ascii="宋体" w:hAnsi="宋体" w:cs="宋体"/>
          <w:kern w:val="0"/>
        </w:rPr>
        <w:t>&gt;        // avoid</w:t>
      </w:r>
    </w:p>
    <w:p w14:paraId="5F7F1262" w14:textId="77777777" w:rsidR="0046163D" w:rsidRPr="00A16B12" w:rsidRDefault="0046163D" w:rsidP="0046163D">
      <w:pPr>
        <w:widowControl/>
        <w:jc w:val="left"/>
        <w:rPr>
          <w:rFonts w:ascii="宋体" w:hAnsi="宋体" w:cs="宋体"/>
          <w:kern w:val="0"/>
        </w:rPr>
      </w:pPr>
      <w:r w:rsidRPr="00A16B12">
        <w:rPr>
          <w:rFonts w:ascii="宋体" w:hAnsi="宋体" w:cs="宋体"/>
          <w:kern w:val="0"/>
        </w:rPr>
        <w:t>#im</w:t>
      </w:r>
      <w:r>
        <w:rPr>
          <w:rFonts w:ascii="宋体" w:hAnsi="宋体" w:cs="宋体"/>
          <w:kern w:val="0"/>
        </w:rPr>
        <w:t>port &lt;foundation</w:t>
      </w:r>
      <w:r>
        <w:rPr>
          <w:rFonts w:ascii="宋体" w:hAnsi="宋体" w:cs="宋体" w:hint="eastAsia"/>
          <w:kern w:val="0"/>
        </w:rPr>
        <w:t>/</w:t>
      </w:r>
      <w:r>
        <w:rPr>
          <w:rFonts w:ascii="宋体" w:hAnsi="宋体" w:cs="宋体"/>
          <w:kern w:val="0"/>
        </w:rPr>
        <w:t>nsstring.h</w:t>
      </w:r>
      <w:r w:rsidRPr="00A16B12">
        <w:rPr>
          <w:rFonts w:ascii="宋体" w:hAnsi="宋体" w:cs="宋体"/>
          <w:kern w:val="0"/>
        </w:rPr>
        <w:t>&gt;</w:t>
      </w:r>
    </w:p>
    <w:p w14:paraId="28F1284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46A2C3C5" w14:textId="77777777" w:rsidR="0046163D" w:rsidRPr="00A16B12" w:rsidRDefault="0046163D" w:rsidP="0046163D">
      <w:pPr>
        <w:widowControl/>
        <w:jc w:val="left"/>
        <w:rPr>
          <w:rFonts w:ascii="宋体" w:hAnsi="宋体" w:cs="宋体"/>
          <w:kern w:val="0"/>
        </w:rPr>
      </w:pPr>
      <w:r w:rsidRPr="00A16B12">
        <w:rPr>
          <w:rFonts w:ascii="宋体" w:hAnsi="宋体" w:cs="宋体"/>
          <w:kern w:val="0"/>
        </w:rPr>
        <w:t>&lt;/foundation&gt;&lt;/foundation&gt;</w:t>
      </w:r>
    </w:p>
    <w:p w14:paraId="6D3D3B33"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总结：包含根框架而不是单独的文件。</w:t>
      </w:r>
    </w:p>
    <w:p w14:paraId="6114FD2D" w14:textId="2A86A3D8" w:rsidR="0046163D" w:rsidRPr="00A16B12" w:rsidRDefault="0046163D" w:rsidP="001E5CEE">
      <w:pPr>
        <w:pStyle w:val="3"/>
      </w:pPr>
      <w:bookmarkStart w:id="73" w:name="prefer_to_autorelease_at_time_of_creatio"/>
      <w:bookmarkStart w:id="74" w:name="_Toc300236768"/>
      <w:r w:rsidRPr="00A16B12">
        <w:t>创建对象时尽量使用</w:t>
      </w:r>
      <w:r w:rsidRPr="00A16B12">
        <w:t>autorelease</w:t>
      </w:r>
      <w:bookmarkEnd w:id="73"/>
      <w:r w:rsidR="009816C8">
        <w:rPr>
          <w:rFonts w:hint="eastAsia"/>
        </w:rPr>
        <w:t>（</w:t>
      </w:r>
      <w:r w:rsidR="009816C8">
        <w:rPr>
          <w:rFonts w:hint="eastAsia"/>
        </w:rPr>
        <w:t>MRC</w:t>
      </w:r>
      <w:r w:rsidR="009816C8">
        <w:rPr>
          <w:rFonts w:hint="eastAsia"/>
        </w:rPr>
        <w:t>模式下）</w:t>
      </w:r>
      <w:bookmarkEnd w:id="74"/>
    </w:p>
    <w:p w14:paraId="7D4185A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尽管运行效率会差一点，这避免了意外地删除了release或者插入return语句而产生内存泄露的可能。例如：</w:t>
      </w:r>
    </w:p>
    <w:p w14:paraId="55B2585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35F43D2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AVOID (unless you have a compelling performance reason)</w:t>
      </w:r>
    </w:p>
    <w:p w14:paraId="75DACD7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MyController* controller = [[MyController alloc] init];</w:t>
      </w:r>
    </w:p>
    <w:p w14:paraId="660864C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 code here that might return ...</w:t>
      </w:r>
    </w:p>
    <w:p w14:paraId="6B101D4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[controller release];</w:t>
      </w:r>
    </w:p>
    <w:p w14:paraId="64413DCF"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5ED0D6F"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BETTER</w:t>
      </w:r>
    </w:p>
    <w:p w14:paraId="62292FFE" w14:textId="77777777" w:rsidR="0046163D" w:rsidRPr="00A16B12" w:rsidRDefault="0046163D" w:rsidP="0046163D">
      <w:pPr>
        <w:widowControl/>
        <w:jc w:val="left"/>
        <w:rPr>
          <w:rFonts w:ascii="宋体" w:hAnsi="宋体" w:cs="宋体"/>
          <w:kern w:val="0"/>
        </w:rPr>
      </w:pPr>
      <w:r w:rsidRPr="00A16B12">
        <w:rPr>
          <w:rFonts w:ascii="宋体" w:hAnsi="宋体" w:cs="宋体"/>
          <w:kern w:val="0"/>
        </w:rPr>
        <w:t>MyController* controller = [[[MyController alloc] init] autorelease];</w:t>
      </w:r>
    </w:p>
    <w:p w14:paraId="612306DA"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总结：当创建临时对象时，在同一行使用autolease，而不是在同一个方法的后面语句中使用一个单独的release。</w:t>
      </w:r>
    </w:p>
    <w:p w14:paraId="17CAC266" w14:textId="77777777" w:rsidR="0046163D" w:rsidRPr="00A16B12" w:rsidRDefault="0046163D" w:rsidP="00A079AF">
      <w:pPr>
        <w:pStyle w:val="3"/>
      </w:pPr>
      <w:bookmarkStart w:id="75" w:name="autorelease_and_retain"/>
      <w:bookmarkStart w:id="76" w:name="_Toc300236769"/>
      <w:r w:rsidRPr="00A16B12">
        <w:t>Autolease</w:t>
      </w:r>
      <w:r w:rsidRPr="00A16B12">
        <w:t>之后</w:t>
      </w:r>
      <w:r w:rsidRPr="00A16B12">
        <w:t>retain</w:t>
      </w:r>
      <w:bookmarkEnd w:id="75"/>
      <w:bookmarkEnd w:id="76"/>
    </w:p>
    <w:p w14:paraId="5890776E"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当给一个变量赋值新的对象时，必须先释放掉旧的对象以避免内存泄露。有一些正确的方法来处理它。的循环会填满autorelease pool，并且可能效率上会差一点，但这点折衷我们认为我们选择autorelease之后retain的方法因为事实证明它更少地出错。注意大是可以接受的。</w:t>
      </w:r>
    </w:p>
    <w:p w14:paraId="39428F87"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(void)setFoo:(GMFoo *)aFoo {</w:t>
      </w:r>
    </w:p>
    <w:p w14:paraId="4988FC5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[foo_ autorelease];  // Won't dealloc if |foo_| == |aFoo|</w:t>
      </w:r>
    </w:p>
    <w:p w14:paraId="27458EB1"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foo_ = [aFoo retain];</w:t>
      </w:r>
    </w:p>
    <w:p w14:paraId="327FE428"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6F60B3C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总结：给对象赋值时遵守autorelease之后retain的模式。</w:t>
      </w:r>
    </w:p>
    <w:p w14:paraId="6BDE1D61" w14:textId="77777777" w:rsidR="0046163D" w:rsidRPr="00A16B12" w:rsidRDefault="0046163D" w:rsidP="00C4206A">
      <w:pPr>
        <w:pStyle w:val="3"/>
      </w:pPr>
      <w:bookmarkStart w:id="77" w:name="dealloc_should_process_instance_variable"/>
      <w:bookmarkStart w:id="78" w:name="_Toc300236770"/>
      <w:r w:rsidRPr="00A16B12">
        <w:t>Dealloc</w:t>
      </w:r>
      <w:r w:rsidRPr="00A16B12">
        <w:t>中应该按声明的顺序处理成员变量</w:t>
      </w:r>
      <w:bookmarkEnd w:id="77"/>
      <w:bookmarkEnd w:id="78"/>
    </w:p>
    <w:p w14:paraId="4319F9B7"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代码审查者在审查新的或者修改过的dealloc实现时，需要保证每个retained的对象都得到了释放。</w:t>
      </w:r>
    </w:p>
    <w:p w14:paraId="568DB579"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为了简单的审查dealloc，对象被释放的顺序应该与他们在@interface中声明的顺序一致。如果dealloc调用了其它方法释放成员变量，注释这个方法处理了哪些成员变量的释放。</w:t>
      </w:r>
    </w:p>
    <w:p w14:paraId="1577D48D"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总结：dealloc中对象被释放的顺序应该与他们在@interface中声明的顺序一致，这有助于代码审查。</w:t>
      </w:r>
    </w:p>
    <w:p w14:paraId="3121E6C9" w14:textId="77777777" w:rsidR="0046163D" w:rsidRPr="00A16B12" w:rsidRDefault="0046163D" w:rsidP="001A29B0">
      <w:pPr>
        <w:pStyle w:val="3"/>
      </w:pPr>
      <w:bookmarkStart w:id="79" w:name="setters_copy_nsstrings"/>
      <w:bookmarkStart w:id="80" w:name="_Toc300236771"/>
      <w:r w:rsidRPr="00A16B12">
        <w:t>Setters</w:t>
      </w:r>
      <w:r w:rsidRPr="00A16B12">
        <w:t>中对</w:t>
      </w:r>
      <w:r w:rsidRPr="00A16B12">
        <w:t>NSString</w:t>
      </w:r>
      <w:r w:rsidRPr="00A16B12">
        <w:t>进行</w:t>
      </w:r>
      <w:r w:rsidRPr="00A16B12">
        <w:t>copy</w:t>
      </w:r>
      <w:bookmarkEnd w:id="79"/>
      <w:bookmarkEnd w:id="80"/>
    </w:p>
    <w:p w14:paraId="7C9F8462" w14:textId="77777777" w:rsidR="0046163D" w:rsidRPr="00A16B12" w:rsidRDefault="0046163D" w:rsidP="0046163D">
      <w:pPr>
        <w:widowControl/>
        <w:spacing w:before="100" w:beforeAutospacing="1" w:after="100" w:afterAutospacing="1"/>
        <w:jc w:val="left"/>
        <w:rPr>
          <w:rFonts w:ascii="宋体" w:hAnsi="宋体" w:cs="宋体"/>
          <w:kern w:val="0"/>
        </w:rPr>
      </w:pPr>
      <w:r w:rsidRPr="00A16B12">
        <w:rPr>
          <w:rFonts w:ascii="宋体" w:hAnsi="宋体" w:cs="宋体"/>
          <w:kern w:val="0"/>
        </w:rPr>
        <w:t>永远不要仅仅retain一个字符串。这避免了调用者在你不知道的情况下对字符串作出了修改。不要作出那样的假设：你接受的对象是一个NSString对象而不是NSMutableString对象。</w:t>
      </w:r>
    </w:p>
    <w:p w14:paraId="0EA69BDD" w14:textId="349DBD3E" w:rsidR="0046163D" w:rsidRPr="00A16B12" w:rsidRDefault="0046163D" w:rsidP="0046163D">
      <w:pPr>
        <w:widowControl/>
        <w:jc w:val="left"/>
        <w:rPr>
          <w:rFonts w:ascii="宋体" w:hAnsi="宋体" w:cs="宋体"/>
          <w:kern w:val="0"/>
        </w:rPr>
      </w:pPr>
      <w:r w:rsidRPr="00A16B12">
        <w:rPr>
          <w:rFonts w:ascii="宋体" w:hAnsi="宋体" w:cs="宋体"/>
          <w:kern w:val="0"/>
        </w:rPr>
        <w:t>- (void)setFoo:(NSString *)aFoo {</w:t>
      </w:r>
    </w:p>
    <w:p w14:paraId="28B6354B"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[foo_ autorelease];</w:t>
      </w:r>
    </w:p>
    <w:p w14:paraId="71274713" w14:textId="77777777" w:rsidR="0046163D" w:rsidRPr="00A16B12" w:rsidRDefault="0046163D" w:rsidP="0046163D">
      <w:pPr>
        <w:widowControl/>
        <w:jc w:val="left"/>
        <w:rPr>
          <w:rFonts w:ascii="宋体" w:hAnsi="宋体" w:cs="宋体"/>
          <w:kern w:val="0"/>
        </w:rPr>
      </w:pPr>
      <w:r w:rsidRPr="00A16B12">
        <w:rPr>
          <w:rFonts w:ascii="宋体" w:hAnsi="宋体" w:cs="宋体"/>
          <w:kern w:val="0"/>
        </w:rPr>
        <w:t>  foo_ = [aFoo copy];</w:t>
      </w:r>
    </w:p>
    <w:p w14:paraId="0ADE9306" w14:textId="77777777" w:rsidR="0046163D" w:rsidRPr="00A16B12" w:rsidRDefault="0046163D" w:rsidP="0046163D">
      <w:pPr>
        <w:widowControl/>
        <w:jc w:val="left"/>
        <w:rPr>
          <w:rFonts w:ascii="宋体" w:hAnsi="宋体" w:cs="宋体"/>
          <w:kern w:val="0"/>
        </w:rPr>
      </w:pPr>
      <w:r w:rsidRPr="00A16B12">
        <w:rPr>
          <w:rFonts w:ascii="宋体" w:hAnsi="宋体" w:cs="宋体"/>
          <w:kern w:val="0"/>
        </w:rPr>
        <w:t>}</w:t>
      </w:r>
    </w:p>
    <w:p w14:paraId="66E434D3" w14:textId="17BB0F0B" w:rsidR="0046163D" w:rsidRDefault="0046163D" w:rsidP="0046163D">
      <w:pPr>
        <w:rPr>
          <w:rFonts w:ascii="宋体" w:hAnsi="宋体" w:cs="宋体"/>
          <w:kern w:val="0"/>
        </w:rPr>
      </w:pPr>
      <w:r w:rsidRPr="00A16B12">
        <w:rPr>
          <w:rFonts w:ascii="宋体" w:hAnsi="宋体" w:cs="宋体"/>
          <w:kern w:val="0"/>
        </w:rPr>
        <w:t>总结：接受NSString作为参数的setter，应该copy它所接受的字符串。</w:t>
      </w:r>
    </w:p>
    <w:p w14:paraId="46D3AD2A" w14:textId="77777777" w:rsidR="001D5C2C" w:rsidRPr="00A16B12" w:rsidRDefault="001D5C2C" w:rsidP="00840287">
      <w:pPr>
        <w:pStyle w:val="3"/>
      </w:pPr>
      <w:bookmarkStart w:id="81" w:name="_Toc300236772"/>
      <w:bookmarkStart w:id="82" w:name="avoid_throwning_exceptions"/>
      <w:bookmarkStart w:id="83" w:name="避免抛出异常"/>
      <w:r w:rsidRPr="00A16B12">
        <w:t>避免抛出异常</w:t>
      </w:r>
      <w:bookmarkEnd w:id="81"/>
    </w:p>
    <w:bookmarkEnd w:id="82"/>
    <w:bookmarkEnd w:id="83"/>
    <w:p w14:paraId="41A6FD7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我们确实在编译时允许-fobjc-exceptions（主要我们得到了使用@synchronized的好处），但我们不使用@throw。当正确地使用第三方的代码时，使用@try、@catch、和@finally是允许的。如果你确实使用了异常，请注释你期望什么方法抛出异常。</w:t>
      </w:r>
    </w:p>
    <w:p w14:paraId="3E57D7C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不要使用NS_DURING, NS_HANDLER, NS_ENDHANDLER, NS_VALUERETURN 和 NS_VOIDRETURN 这些宏，除非你写的代码需要在Mac OS X 10.2或者之前的操作系统中运行。</w:t>
      </w:r>
    </w:p>
    <w:p w14:paraId="4AFE3461"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注意：当使用Objective-C++写基于栈的对象的代码时，如果抛出Objective-C异常，对象不会被清理。例如：</w:t>
      </w:r>
    </w:p>
    <w:p w14:paraId="152C3878" w14:textId="77777777" w:rsidR="001D5C2C" w:rsidRPr="00A16B12" w:rsidRDefault="001D5C2C" w:rsidP="001D5C2C">
      <w:pPr>
        <w:widowControl/>
        <w:jc w:val="left"/>
        <w:rPr>
          <w:rFonts w:ascii="宋体" w:hAnsi="宋体" w:cs="宋体"/>
          <w:kern w:val="0"/>
        </w:rPr>
      </w:pPr>
      <w:r w:rsidRPr="00A16B12">
        <w:rPr>
          <w:rFonts w:ascii="宋体" w:hAnsi="宋体" w:cs="宋体"/>
          <w:kern w:val="0"/>
        </w:rPr>
        <w:t>class exceptiontest {</w:t>
      </w:r>
    </w:p>
    <w:p w14:paraId="5C7F1528"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public:</w:t>
      </w:r>
    </w:p>
    <w:p w14:paraId="125B76E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exceptiontest() { NSLog(@"Created"); }</w:t>
      </w:r>
    </w:p>
    <w:p w14:paraId="59ED277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r>
        <w:rPr>
          <w:rFonts w:ascii="宋体" w:hAnsi="宋体" w:cs="宋体" w:hint="eastAsia"/>
          <w:kern w:val="0"/>
        </w:rPr>
        <w:t>~</w:t>
      </w:r>
      <w:r w:rsidRPr="00A16B12">
        <w:rPr>
          <w:rFonts w:ascii="宋体" w:hAnsi="宋体" w:cs="宋体"/>
          <w:kern w:val="0"/>
        </w:rPr>
        <w:t>exceptiontest() { NSLog(@"Destroyed"); }</w:t>
      </w:r>
    </w:p>
    <w:p w14:paraId="7A0F551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93F7BC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537BDB2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void foo() {</w:t>
      </w:r>
    </w:p>
    <w:p w14:paraId="519355E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exceptiontest a;</w:t>
      </w:r>
    </w:p>
    <w:p w14:paraId="1C53B75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NSException *exception = [NSException exceptionWithName:@"foo"</w:t>
      </w:r>
    </w:p>
    <w:p w14:paraId="52AC78F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reason:@"bar"</w:t>
      </w:r>
    </w:p>
    <w:p w14:paraId="3DA87936"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xml:space="preserve">               </w:t>
      </w:r>
      <w:r>
        <w:rPr>
          <w:rFonts w:ascii="宋体" w:hAnsi="宋体" w:cs="宋体" w:hint="eastAsia"/>
          <w:kern w:val="0"/>
        </w:rPr>
        <w:t xml:space="preserve">              </w:t>
      </w:r>
      <w:r w:rsidRPr="00A16B12">
        <w:rPr>
          <w:rFonts w:ascii="宋体" w:hAnsi="宋体" w:cs="宋体"/>
          <w:kern w:val="0"/>
        </w:rPr>
        <w:t>userInfo:nil];</w:t>
      </w:r>
    </w:p>
    <w:p w14:paraId="033EE74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@throw exception;</w:t>
      </w:r>
    </w:p>
    <w:p w14:paraId="1F3B86C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49AD6C8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1D29AD1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 main(int argc, char *argv[]) {</w:t>
      </w:r>
    </w:p>
    <w:p w14:paraId="62E3409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GMAutoreleasePool pool;</w:t>
      </w:r>
    </w:p>
    <w:p w14:paraId="433117B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@try {</w:t>
      </w:r>
    </w:p>
    <w:p w14:paraId="4D68099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foo();</w:t>
      </w:r>
    </w:p>
    <w:p w14:paraId="2B45E47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3359881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@catch(NSException *ex) {</w:t>
      </w:r>
    </w:p>
    <w:p w14:paraId="0CC58C7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NSLog(@"exception raised");</w:t>
      </w:r>
    </w:p>
    <w:p w14:paraId="11AA124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48C53A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0;</w:t>
      </w:r>
    </w:p>
    <w:p w14:paraId="567340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1E74FC1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会输出：</w:t>
      </w:r>
    </w:p>
    <w:p w14:paraId="08F7EF9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12006-09-28 12:34:29.244 exceptiontest[23661] Created</w:t>
      </w:r>
    </w:p>
    <w:p w14:paraId="2AAE9F7D" w14:textId="77777777" w:rsidR="001D5C2C" w:rsidRPr="00A16B12" w:rsidRDefault="001D5C2C" w:rsidP="001D5C2C">
      <w:pPr>
        <w:widowControl/>
        <w:jc w:val="left"/>
        <w:rPr>
          <w:rFonts w:ascii="宋体" w:hAnsi="宋体" w:cs="宋体"/>
          <w:kern w:val="0"/>
        </w:rPr>
      </w:pPr>
      <w:r w:rsidRPr="00A16B12">
        <w:rPr>
          <w:rFonts w:ascii="宋体" w:hAnsi="宋体" w:cs="宋体"/>
          <w:kern w:val="0"/>
        </w:rPr>
        <w:t>22006-09-28 12:34:29.244 exceptiontest[23661] exception raised</w:t>
      </w:r>
    </w:p>
    <w:p w14:paraId="08294406" w14:textId="075A408F"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注意：这里析构函数从未被调用。这主要会影响基于栈的对象如shared_ptr、linked_ptr和所有你可能使用的STL对象。你永远不应该重新抛出Objective-C异常，也不应该在@try, @catch, @finally 语句块中使用基于栈的C++对象。</w:t>
      </w:r>
    </w:p>
    <w:p w14:paraId="322343D7"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总结：不要抛出Objective-C异常，但准备从第三方的调用或者系统调用捕捉异常。</w:t>
      </w:r>
    </w:p>
    <w:p w14:paraId="0DEE68A6" w14:textId="77777777" w:rsidR="001D5C2C" w:rsidRPr="00A16B12" w:rsidRDefault="001D5C2C" w:rsidP="007C4C4A">
      <w:pPr>
        <w:pStyle w:val="3"/>
      </w:pPr>
      <w:bookmarkStart w:id="84" w:name="nil_checking"/>
      <w:bookmarkStart w:id="85" w:name="_Toc300236773"/>
      <w:r w:rsidRPr="00A16B12">
        <w:t>nil</w:t>
      </w:r>
      <w:r w:rsidRPr="00A16B12">
        <w:t>的检查</w:t>
      </w:r>
      <w:bookmarkEnd w:id="84"/>
      <w:bookmarkEnd w:id="85"/>
    </w:p>
    <w:p w14:paraId="0E315E1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使用nil的检查来检查应用程序的逻辑，而不是避免崩溃。Objective-C运行时会处理向一个nil的对象发送消息的情况。如果方法没有返回值，就没关系。如果有返回值，可能由于运行时架构、返回值类型以及OS X版本的不同而不同，参见</w:t>
      </w:r>
      <w:hyperlink r:id="rId14" w:anchor="//apple_ref/doc/uid/TP30001163-CH11-SW7" w:history="1">
        <w:r w:rsidRPr="00A16B12">
          <w:rPr>
            <w:rFonts w:ascii="宋体" w:hAnsi="宋体" w:cs="宋体"/>
            <w:color w:val="0000FF"/>
            <w:kern w:val="0"/>
            <w:u w:val="single"/>
          </w:rPr>
          <w:t>Apple's documentation</w:t>
        </w:r>
      </w:hyperlink>
      <w:r w:rsidRPr="00A16B12">
        <w:rPr>
          <w:rFonts w:ascii="宋体" w:hAnsi="宋体" w:cs="宋体"/>
          <w:kern w:val="0"/>
        </w:rPr>
        <w:t>。</w:t>
      </w:r>
    </w:p>
    <w:p w14:paraId="16F3F552"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注意，这与检查C/C++的指针是否为NULL非常不同，运行时不会检查空的情况，并导致你的应用程序崩溃。你仍然需要保证你不会对一个C/C++的空指针解引用。</w:t>
      </w:r>
    </w:p>
    <w:p w14:paraId="28171784"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总结：nil检查只用于逻辑流的判断。</w:t>
      </w:r>
    </w:p>
    <w:p w14:paraId="18EDFCCB" w14:textId="77777777" w:rsidR="001D5C2C" w:rsidRPr="00A16B12" w:rsidRDefault="001D5C2C" w:rsidP="00C3303E">
      <w:pPr>
        <w:pStyle w:val="3"/>
      </w:pPr>
      <w:bookmarkStart w:id="86" w:name="bool_pitfalls"/>
      <w:bookmarkStart w:id="87" w:name="_Toc300236774"/>
      <w:r w:rsidRPr="00A16B12">
        <w:t>BOOL</w:t>
      </w:r>
      <w:r w:rsidRPr="00A16B12">
        <w:t>陷阱</w:t>
      </w:r>
      <w:bookmarkEnd w:id="86"/>
      <w:bookmarkEnd w:id="87"/>
    </w:p>
    <w:p w14:paraId="7D07C96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Ojbective-C中定义BOOL为无符号字符型，这意味着BOOL类型可以有不同于YES(1)或者NO(0）的值。不要直接把整形转换成 BOOL。常见的错误包括将数组的大小、指针值及位运算的结果直接转换成BOOL，这取决于整型结果的最后一个字节，可能产生一个NO的值。当转换整形至 BOOL时，使用三目操作符来返回YES或者NO。(译者注：读者可以试一下任意的256的整数的转换结果，如256、512...)</w:t>
      </w:r>
    </w:p>
    <w:p w14:paraId="2EC6E74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你可以安全在BOOL, _Bool以及bool之间转换（参见C++ Std 4.7.4, 4.12 and C99 Std 6.3.1.2）。你不能安全在BOOL以及Boolean之间转换，因此请把Boolean当作一个普通的整形，就像我产在上面讨论的那样。 Objective-C的方法签名中，只使用BOOL。</w:t>
      </w:r>
    </w:p>
    <w:p w14:paraId="1FA2C3A4"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对BOOL使用逻辑运算符（&amp;&amp;, || 和!）是合法的，返回值也可以安全地转换成BOOL，不需要使用三目操作符。</w:t>
      </w:r>
    </w:p>
    <w:p w14:paraId="42383D4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错误的用法：</w:t>
      </w:r>
    </w:p>
    <w:p w14:paraId="02947AD5" w14:textId="6A95F655" w:rsidR="001D5C2C" w:rsidRPr="00A16B12" w:rsidRDefault="001D5C2C" w:rsidP="001D5C2C">
      <w:pPr>
        <w:widowControl/>
        <w:jc w:val="left"/>
        <w:rPr>
          <w:rFonts w:ascii="宋体" w:hAnsi="宋体" w:cs="宋体"/>
          <w:kern w:val="0"/>
        </w:rPr>
      </w:pPr>
      <w:r w:rsidRPr="00A16B12">
        <w:rPr>
          <w:rFonts w:ascii="宋体" w:hAnsi="宋体" w:cs="宋体"/>
          <w:kern w:val="0"/>
        </w:rPr>
        <w:t xml:space="preserve">- (BOOL)isBold </w:t>
      </w:r>
      <w:r w:rsidR="00D9769B">
        <w:rPr>
          <w:rFonts w:ascii="宋体" w:hAnsi="宋体" w:cs="宋体"/>
          <w:kern w:val="0"/>
        </w:rPr>
        <w:br/>
      </w:r>
      <w:r w:rsidRPr="00A16B12">
        <w:rPr>
          <w:rFonts w:ascii="宋体" w:hAnsi="宋体" w:cs="宋体"/>
          <w:kern w:val="0"/>
        </w:rPr>
        <w:t>{</w:t>
      </w:r>
    </w:p>
    <w:p w14:paraId="1538F84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fontTraits] &amp; NSFontBoldTrait;</w:t>
      </w:r>
    </w:p>
    <w:p w14:paraId="4599666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8FB6201" w14:textId="57005678" w:rsidR="001D5C2C" w:rsidRPr="00A16B12" w:rsidRDefault="001D5C2C" w:rsidP="001D5C2C">
      <w:pPr>
        <w:widowControl/>
        <w:jc w:val="left"/>
        <w:rPr>
          <w:rFonts w:ascii="宋体" w:hAnsi="宋体" w:cs="宋体"/>
          <w:kern w:val="0"/>
        </w:rPr>
      </w:pPr>
      <w:r w:rsidRPr="00A16B12">
        <w:rPr>
          <w:rFonts w:ascii="宋体" w:hAnsi="宋体" w:cs="宋体"/>
          <w:kern w:val="0"/>
        </w:rPr>
        <w:t>- (BOOL)isValid</w:t>
      </w:r>
      <w:r w:rsidR="005D6458">
        <w:rPr>
          <w:rFonts w:ascii="宋体" w:hAnsi="宋体" w:cs="宋体"/>
          <w:kern w:val="0"/>
        </w:rPr>
        <w:t xml:space="preserve"> </w:t>
      </w:r>
      <w:r w:rsidR="005D6458">
        <w:rPr>
          <w:rFonts w:ascii="宋体" w:hAnsi="宋体" w:cs="宋体"/>
          <w:kern w:val="0"/>
        </w:rPr>
        <w:br/>
      </w:r>
      <w:r w:rsidRPr="00A16B12">
        <w:rPr>
          <w:rFonts w:ascii="宋体" w:hAnsi="宋体" w:cs="宋体"/>
          <w:kern w:val="0"/>
        </w:rPr>
        <w:t>{</w:t>
      </w:r>
    </w:p>
    <w:p w14:paraId="4EEB843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stringValue];</w:t>
      </w:r>
    </w:p>
    <w:p w14:paraId="3C3D547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17DDD1B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正确的用法：</w:t>
      </w:r>
    </w:p>
    <w:p w14:paraId="33C41335" w14:textId="78352658" w:rsidR="001D5C2C" w:rsidRPr="00A16B12" w:rsidRDefault="001D5C2C" w:rsidP="001D5C2C">
      <w:pPr>
        <w:widowControl/>
        <w:jc w:val="left"/>
        <w:rPr>
          <w:rFonts w:ascii="宋体" w:hAnsi="宋体" w:cs="宋体"/>
          <w:kern w:val="0"/>
        </w:rPr>
      </w:pPr>
      <w:r w:rsidRPr="00A16B12">
        <w:rPr>
          <w:rFonts w:ascii="宋体" w:hAnsi="宋体" w:cs="宋体"/>
          <w:kern w:val="0"/>
        </w:rPr>
        <w:t>- (BOOL)isBold {</w:t>
      </w:r>
    </w:p>
    <w:p w14:paraId="0421A00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fontTraits] &amp; NSFontBoldTrait) ? YES : NO;</w:t>
      </w:r>
    </w:p>
    <w:p w14:paraId="1905539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7C636A10" w14:textId="2A0CE585" w:rsidR="001D5C2C" w:rsidRPr="00A16B12" w:rsidRDefault="001D5C2C" w:rsidP="001D5C2C">
      <w:pPr>
        <w:widowControl/>
        <w:jc w:val="left"/>
        <w:rPr>
          <w:rFonts w:ascii="宋体" w:hAnsi="宋体" w:cs="宋体"/>
          <w:kern w:val="0"/>
        </w:rPr>
      </w:pPr>
      <w:r w:rsidRPr="00A16B12">
        <w:rPr>
          <w:rFonts w:ascii="宋体" w:hAnsi="宋体" w:cs="宋体"/>
          <w:kern w:val="0"/>
        </w:rPr>
        <w:t>- (BOOL)isValid {</w:t>
      </w:r>
    </w:p>
    <w:p w14:paraId="0CE8F53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stringValue] != nil;</w:t>
      </w:r>
    </w:p>
    <w:p w14:paraId="60139C7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6B6558A4" w14:textId="4BCDFA5B" w:rsidR="001D5C2C" w:rsidRPr="00A16B12" w:rsidRDefault="001D5C2C" w:rsidP="001D5C2C">
      <w:pPr>
        <w:widowControl/>
        <w:jc w:val="left"/>
        <w:rPr>
          <w:rFonts w:ascii="宋体" w:hAnsi="宋体" w:cs="宋体"/>
          <w:kern w:val="0"/>
        </w:rPr>
      </w:pPr>
      <w:r w:rsidRPr="00A16B12">
        <w:rPr>
          <w:rFonts w:ascii="宋体" w:hAnsi="宋体" w:cs="宋体"/>
          <w:kern w:val="0"/>
        </w:rPr>
        <w:t>- (BOOL)isEnabled {</w:t>
      </w:r>
    </w:p>
    <w:p w14:paraId="2A0671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[self isValid] &amp;&amp; [self isBold];</w:t>
      </w:r>
    </w:p>
    <w:p w14:paraId="5433B72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F07677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同样的，不要直接比较BOOL变量与YES/NO。不仅仅这影响可读性，结果可能与你想的不同。</w:t>
      </w:r>
    </w:p>
    <w:p w14:paraId="3A19B89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错误的用法：</w:t>
      </w:r>
    </w:p>
    <w:p w14:paraId="07CC649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BOOL great = [foo isGreat];</w:t>
      </w:r>
    </w:p>
    <w:p w14:paraId="473A8FA6"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if (great == YES)</w:t>
      </w:r>
    </w:p>
    <w:p w14:paraId="2CA5BB0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 ...be great!</w:t>
      </w:r>
    </w:p>
    <w:p w14:paraId="6D03FE2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正确的用法</w:t>
      </w:r>
    </w:p>
    <w:p w14:paraId="4D3B55B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BOOL great = [foo isGreat];</w:t>
      </w:r>
    </w:p>
    <w:p w14:paraId="78537AFB" w14:textId="72950457" w:rsidR="001D5C2C" w:rsidRPr="00A16B12" w:rsidRDefault="001D5C2C" w:rsidP="001D5C2C">
      <w:pPr>
        <w:widowControl/>
        <w:jc w:val="left"/>
        <w:rPr>
          <w:rFonts w:ascii="宋体" w:hAnsi="宋体" w:cs="宋体"/>
          <w:kern w:val="0"/>
        </w:rPr>
      </w:pPr>
      <w:r w:rsidRPr="00A16B12">
        <w:rPr>
          <w:rFonts w:ascii="宋体" w:hAnsi="宋体" w:cs="宋体"/>
          <w:kern w:val="0"/>
        </w:rPr>
        <w:t>if (great)</w:t>
      </w:r>
      <w:r w:rsidR="00987073">
        <w:rPr>
          <w:rFonts w:ascii="宋体" w:hAnsi="宋体" w:cs="宋体" w:hint="eastAsia"/>
          <w:kern w:val="0"/>
        </w:rPr>
        <w:t xml:space="preserve"> </w:t>
      </w:r>
      <w:r w:rsidR="00987073">
        <w:rPr>
          <w:rFonts w:ascii="宋体" w:hAnsi="宋体" w:cs="宋体"/>
          <w:kern w:val="0"/>
        </w:rPr>
        <w:t>{</w:t>
      </w:r>
    </w:p>
    <w:p w14:paraId="35A1EFE9" w14:textId="77777777" w:rsidR="001D5C2C" w:rsidRDefault="001D5C2C" w:rsidP="001D5C2C">
      <w:pPr>
        <w:widowControl/>
        <w:jc w:val="left"/>
        <w:rPr>
          <w:rFonts w:ascii="宋体" w:hAnsi="宋体" w:cs="宋体"/>
          <w:kern w:val="0"/>
        </w:rPr>
      </w:pPr>
      <w:r w:rsidRPr="00A16B12">
        <w:rPr>
          <w:rFonts w:ascii="宋体" w:hAnsi="宋体" w:cs="宋体"/>
          <w:kern w:val="0"/>
        </w:rPr>
        <w:t>  // ...be great!</w:t>
      </w:r>
    </w:p>
    <w:p w14:paraId="59D46335" w14:textId="43EECDC8" w:rsidR="00987073" w:rsidRPr="00A16B12" w:rsidRDefault="00987073" w:rsidP="001D5C2C">
      <w:pPr>
        <w:widowControl/>
        <w:jc w:val="left"/>
        <w:rPr>
          <w:rFonts w:ascii="宋体" w:hAnsi="宋体" w:cs="宋体"/>
          <w:kern w:val="0"/>
        </w:rPr>
      </w:pPr>
      <w:r>
        <w:rPr>
          <w:rFonts w:ascii="宋体" w:hAnsi="宋体" w:cs="宋体"/>
          <w:kern w:val="0"/>
        </w:rPr>
        <w:t>}</w:t>
      </w:r>
    </w:p>
    <w:p w14:paraId="207D99E2"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总结：将常规整形转换成BOOL时要小心，不要直接将BOOL值与YES进行比较。</w:t>
      </w:r>
    </w:p>
    <w:p w14:paraId="0D853D95" w14:textId="77777777" w:rsidR="001D5C2C" w:rsidRPr="00A16B12" w:rsidRDefault="001D5C2C" w:rsidP="009F518A">
      <w:pPr>
        <w:pStyle w:val="3"/>
      </w:pPr>
      <w:bookmarkStart w:id="88" w:name="properties"/>
      <w:bookmarkStart w:id="89" w:name="_Toc300236775"/>
      <w:r w:rsidRPr="00A16B12">
        <w:t>属性</w:t>
      </w:r>
      <w:bookmarkEnd w:id="88"/>
      <w:bookmarkEnd w:id="89"/>
    </w:p>
    <w:p w14:paraId="4B9845BC"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命名</w:t>
      </w:r>
    </w:p>
    <w:p w14:paraId="2BB8178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属性所关联的成员变量的命名必须遵守以下划线作为后缀的规则。属性的名字应该与成员变量去掉下划线后缀的名字一模一样。</w:t>
      </w:r>
    </w:p>
    <w:p w14:paraId="506ACAB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使用@synthesize指示符来正确地重命名属性</w:t>
      </w:r>
    </w:p>
    <w:p w14:paraId="2BF09FC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@interface MyClass : NSObject {</w:t>
      </w:r>
    </w:p>
    <w:p w14:paraId="492F984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@private</w:t>
      </w:r>
    </w:p>
    <w:p w14:paraId="41F27C1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NSString *name_;</w:t>
      </w:r>
    </w:p>
    <w:p w14:paraId="0E9062F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4307B6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@property(copy, nonatomic) NSString *name;</w:t>
      </w:r>
    </w:p>
    <w:p w14:paraId="62FC40E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0252566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2BCA672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@implementation MyClass</w:t>
      </w:r>
    </w:p>
    <w:p w14:paraId="0EE3BE3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@synthesize name = name_;</w:t>
      </w:r>
    </w:p>
    <w:p w14:paraId="520581FF"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3859060E"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位置</w:t>
      </w:r>
    </w:p>
    <w:p w14:paraId="4A4A089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类接口中的属性的声明必须紧跟着成员变量语句块。属性的定义必须在@implementation的类定义的最上方。他们的缩进与包含他们的@interface以及@implementation语句一样。</w:t>
      </w:r>
    </w:p>
    <w:p w14:paraId="1537BFC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@interface MyClass : NSObject {</w:t>
      </w:r>
    </w:p>
    <w:p w14:paraId="16C5F17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@private</w:t>
      </w:r>
    </w:p>
    <w:p w14:paraId="42CE365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NSString *name_;</w:t>
      </w:r>
    </w:p>
    <w:p w14:paraId="7C07204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86D8BD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@property(copy, nonatomic) NSString *name;</w:t>
      </w:r>
    </w:p>
    <w:p w14:paraId="5D99DD4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72CA5BB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582D1F12"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@implementation MyClass</w:t>
      </w:r>
    </w:p>
    <w:p w14:paraId="560DDA2B" w14:textId="77777777" w:rsidR="001D5C2C" w:rsidRPr="00A16B12" w:rsidRDefault="001D5C2C" w:rsidP="001D5C2C">
      <w:pPr>
        <w:widowControl/>
        <w:jc w:val="left"/>
        <w:rPr>
          <w:rFonts w:ascii="宋体" w:hAnsi="宋体" w:cs="宋体"/>
          <w:kern w:val="0"/>
        </w:rPr>
      </w:pPr>
      <w:r w:rsidRPr="00A16B12">
        <w:rPr>
          <w:rFonts w:ascii="宋体" w:hAnsi="宋体" w:cs="宋体"/>
          <w:kern w:val="0"/>
        </w:rPr>
        <w:t>@synthesize name = name_;</w:t>
      </w:r>
    </w:p>
    <w:p w14:paraId="6C777B49" w14:textId="3BF8E161" w:rsidR="001D5C2C" w:rsidRPr="00A16B12" w:rsidRDefault="001D5C2C" w:rsidP="001D5C2C">
      <w:pPr>
        <w:widowControl/>
        <w:jc w:val="left"/>
        <w:rPr>
          <w:rFonts w:ascii="宋体" w:hAnsi="宋体" w:cs="宋体"/>
          <w:kern w:val="0"/>
        </w:rPr>
      </w:pPr>
      <w:r w:rsidRPr="00A16B12">
        <w:rPr>
          <w:rFonts w:ascii="宋体" w:hAnsi="宋体" w:cs="宋体"/>
          <w:kern w:val="0"/>
        </w:rPr>
        <w:t>- (id)init {</w:t>
      </w:r>
    </w:p>
    <w:p w14:paraId="3EC18D4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2562DC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5F26A8E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692A3A39" w14:textId="77777777" w:rsidR="001D5C2C" w:rsidRPr="00940454" w:rsidRDefault="001D5C2C" w:rsidP="007F0168">
      <w:pPr>
        <w:pStyle w:val="3"/>
      </w:pPr>
      <w:bookmarkStart w:id="90" w:name="_Toc300236776"/>
      <w:bookmarkStart w:id="91" w:name="NSString使用copy特性"/>
      <w:r w:rsidRPr="00940454">
        <w:t>NSString</w:t>
      </w:r>
      <w:r w:rsidRPr="00940454">
        <w:t>使用</w:t>
      </w:r>
      <w:r w:rsidRPr="00940454">
        <w:t>copy</w:t>
      </w:r>
      <w:r w:rsidRPr="00940454">
        <w:t>特性</w:t>
      </w:r>
      <w:bookmarkEnd w:id="90"/>
    </w:p>
    <w:bookmarkEnd w:id="91"/>
    <w:p w14:paraId="14087F2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NSString属性应该永远被声明为copy特性。</w:t>
      </w:r>
    </w:p>
    <w:p w14:paraId="25033BA9"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这从逻辑上遵守了NSString的setter必须使用copy而不是retain。</w:t>
      </w:r>
    </w:p>
    <w:p w14:paraId="08148E3A"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不要synthesize CFType的属性</w:t>
      </w:r>
    </w:p>
    <w:p w14:paraId="17A0F3A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CFType应该永远使用@dynamic实现指示符。</w:t>
      </w:r>
    </w:p>
    <w:p w14:paraId="14B02A6F"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尽管CFType不能使用retain属性特性，开发者必须自己处理retain和release。很少有情况你需要仅仅对它进行赋值，因此最好显示地实现getter和setter，并作出注释说明。</w:t>
      </w:r>
    </w:p>
    <w:p w14:paraId="455892D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列出所有的实现指示符</w:t>
      </w:r>
    </w:p>
    <w:p w14:paraId="7206ADA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尽管@dynamic是默认的，显示列出它以及其它的实现指示符会提高可读性，代码阅读者可以一眼就知道类的每个属性是如何实现的。</w:t>
      </w:r>
    </w:p>
    <w:p w14:paraId="0541C90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47CAAD4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@interface MyClass : NSObject</w:t>
      </w:r>
    </w:p>
    <w:p w14:paraId="4567119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@property(readonly) NSString *name;</w:t>
      </w:r>
    </w:p>
    <w:p w14:paraId="1E1A33DC"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6E443145"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92326AB" w14:textId="77777777" w:rsidR="001D5C2C" w:rsidRDefault="001D5C2C" w:rsidP="001D5C2C">
      <w:pPr>
        <w:widowControl/>
        <w:jc w:val="left"/>
        <w:rPr>
          <w:rFonts w:ascii="宋体" w:hAnsi="宋体" w:cs="宋体"/>
          <w:kern w:val="0"/>
        </w:rPr>
      </w:pPr>
      <w:r w:rsidRPr="00A16B12">
        <w:rPr>
          <w:rFonts w:ascii="宋体" w:hAnsi="宋体" w:cs="宋体"/>
          <w:kern w:val="0"/>
        </w:rPr>
        <w:t>@implementation MyClass</w:t>
      </w:r>
    </w:p>
    <w:p w14:paraId="648F38AC" w14:textId="77777777" w:rsidR="001D5C2C" w:rsidRPr="00A16B12" w:rsidRDefault="001D5C2C" w:rsidP="001D5C2C">
      <w:pPr>
        <w:widowControl/>
        <w:jc w:val="left"/>
        <w:rPr>
          <w:rFonts w:ascii="宋体" w:hAnsi="宋体" w:cs="宋体"/>
          <w:kern w:val="0"/>
        </w:rPr>
      </w:pPr>
    </w:p>
    <w:p w14:paraId="657E146B" w14:textId="3DF865E0" w:rsidR="001D5C2C" w:rsidRPr="00A16B12" w:rsidRDefault="001D5C2C" w:rsidP="001D5C2C">
      <w:pPr>
        <w:widowControl/>
        <w:jc w:val="left"/>
        <w:rPr>
          <w:rFonts w:ascii="宋体" w:hAnsi="宋体" w:cs="宋体"/>
          <w:kern w:val="0"/>
        </w:rPr>
      </w:pPr>
      <w:r w:rsidRPr="00A16B12">
        <w:rPr>
          <w:rFonts w:ascii="宋体" w:hAnsi="宋体" w:cs="宋体"/>
          <w:kern w:val="0"/>
        </w:rPr>
        <w:t>- (NSString*)name {</w:t>
      </w:r>
    </w:p>
    <w:p w14:paraId="30E2495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@"foo";</w:t>
      </w:r>
    </w:p>
    <w:p w14:paraId="7423EA0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20D6694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5C90EAE8"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E90AFA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@interface MyClass : NSObject</w:t>
      </w:r>
    </w:p>
    <w:p w14:paraId="4FAE9C2A" w14:textId="77777777" w:rsidR="001D5C2C" w:rsidRPr="00A16B12" w:rsidRDefault="001D5C2C" w:rsidP="001D5C2C">
      <w:pPr>
        <w:widowControl/>
        <w:jc w:val="left"/>
        <w:rPr>
          <w:rFonts w:ascii="宋体" w:hAnsi="宋体" w:cs="宋体"/>
          <w:kern w:val="0"/>
        </w:rPr>
      </w:pPr>
      <w:r w:rsidRPr="00A16B12">
        <w:rPr>
          <w:rFonts w:ascii="宋体" w:hAnsi="宋体" w:cs="宋体"/>
          <w:kern w:val="0"/>
        </w:rPr>
        <w:t>@property(readonly) NSString *name;</w:t>
      </w:r>
    </w:p>
    <w:p w14:paraId="78A9C794"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245A6E2E"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3C41A677" w14:textId="77777777" w:rsidR="001D5C2C" w:rsidRPr="00A16B12" w:rsidRDefault="001D5C2C" w:rsidP="001D5C2C">
      <w:pPr>
        <w:widowControl/>
        <w:jc w:val="left"/>
        <w:rPr>
          <w:rFonts w:ascii="宋体" w:hAnsi="宋体" w:cs="宋体"/>
          <w:kern w:val="0"/>
        </w:rPr>
      </w:pPr>
      <w:r w:rsidRPr="00A16B12">
        <w:rPr>
          <w:rFonts w:ascii="宋体" w:hAnsi="宋体" w:cs="宋体"/>
          <w:kern w:val="0"/>
        </w:rPr>
        <w:t>@implementation MyClass</w:t>
      </w:r>
    </w:p>
    <w:p w14:paraId="3D9BEF35" w14:textId="77777777" w:rsidR="001D5C2C" w:rsidRDefault="001D5C2C" w:rsidP="001D5C2C">
      <w:pPr>
        <w:widowControl/>
        <w:jc w:val="left"/>
        <w:rPr>
          <w:rFonts w:ascii="宋体" w:hAnsi="宋体" w:cs="宋体"/>
          <w:kern w:val="0"/>
        </w:rPr>
      </w:pPr>
      <w:r w:rsidRPr="00A16B12">
        <w:rPr>
          <w:rFonts w:ascii="宋体" w:hAnsi="宋体" w:cs="宋体"/>
          <w:kern w:val="0"/>
        </w:rPr>
        <w:t>@dynamic name;</w:t>
      </w:r>
    </w:p>
    <w:p w14:paraId="2234A523" w14:textId="77777777" w:rsidR="001D5C2C" w:rsidRPr="00A16B12" w:rsidRDefault="001D5C2C" w:rsidP="001D5C2C">
      <w:pPr>
        <w:widowControl/>
        <w:jc w:val="left"/>
        <w:rPr>
          <w:rFonts w:ascii="宋体" w:hAnsi="宋体" w:cs="宋体"/>
          <w:kern w:val="0"/>
        </w:rPr>
      </w:pPr>
    </w:p>
    <w:p w14:paraId="58B0043C" w14:textId="284CFA48" w:rsidR="001D5C2C" w:rsidRPr="00A16B12" w:rsidRDefault="001D5C2C" w:rsidP="001D5C2C">
      <w:pPr>
        <w:widowControl/>
        <w:jc w:val="left"/>
        <w:rPr>
          <w:rFonts w:ascii="宋体" w:hAnsi="宋体" w:cs="宋体"/>
          <w:kern w:val="0"/>
        </w:rPr>
      </w:pPr>
      <w:r w:rsidRPr="00A16B12">
        <w:rPr>
          <w:rFonts w:ascii="宋体" w:hAnsi="宋体" w:cs="宋体"/>
          <w:kern w:val="0"/>
        </w:rPr>
        <w:t>- (NSString*)name {</w:t>
      </w:r>
    </w:p>
    <w:p w14:paraId="739F477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return @"foo";</w:t>
      </w:r>
    </w:p>
    <w:p w14:paraId="4084852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w:t>
      </w:r>
    </w:p>
    <w:p w14:paraId="36F41D2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@end</w:t>
      </w:r>
    </w:p>
    <w:p w14:paraId="4E0E422B"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原子性</w:t>
      </w:r>
    </w:p>
    <w:p w14:paraId="140D5AE5"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一定要注意属性的开销。所有synthesize的setter和getter都是原子的。这会给每个get或者set带来一定的同步开销。显示将你的属性声明为nonatomic除非你需要原子操作。</w:t>
      </w:r>
    </w:p>
    <w:p w14:paraId="5F64AC8D"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点引用</w:t>
      </w:r>
    </w:p>
    <w:p w14:paraId="343C8141"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点引用是地道的Objective-C 2.0的风格。它被使用于简单的属性set、get操作，但对象的其它行为不应该使用它。</w:t>
      </w:r>
    </w:p>
    <w:p w14:paraId="103760E6"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正确的做法：</w:t>
      </w:r>
    </w:p>
    <w:p w14:paraId="378D1991"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NSString *oldName = myObject.name;</w:t>
      </w:r>
    </w:p>
    <w:p w14:paraId="3B1AAA7D" w14:textId="77777777" w:rsidR="001D5C2C" w:rsidRPr="00A16B12" w:rsidRDefault="001D5C2C" w:rsidP="001D5C2C">
      <w:pPr>
        <w:widowControl/>
        <w:jc w:val="left"/>
        <w:rPr>
          <w:rFonts w:ascii="宋体" w:hAnsi="宋体" w:cs="宋体"/>
          <w:kern w:val="0"/>
        </w:rPr>
      </w:pPr>
      <w:r w:rsidRPr="00A16B12">
        <w:rPr>
          <w:rFonts w:ascii="宋体" w:hAnsi="宋体" w:cs="宋体"/>
          <w:kern w:val="0"/>
        </w:rPr>
        <w:t>myObject.name = @"Alice";</w:t>
      </w:r>
    </w:p>
    <w:p w14:paraId="090B5CF3"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错误的做法：</w:t>
      </w:r>
    </w:p>
    <w:p w14:paraId="13F97A19"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NSArray *array = [[NSArray arrayWithObject:@"hello"] retain];</w:t>
      </w:r>
    </w:p>
    <w:p w14:paraId="64CDBDD0" w14:textId="77777777" w:rsidR="001D5C2C" w:rsidRPr="00A16B12" w:rsidRDefault="001D5C2C" w:rsidP="001D5C2C">
      <w:pPr>
        <w:widowControl/>
        <w:jc w:val="left"/>
        <w:rPr>
          <w:rFonts w:ascii="宋体" w:hAnsi="宋体" w:cs="宋体"/>
          <w:kern w:val="0"/>
        </w:rPr>
      </w:pPr>
      <w:r w:rsidRPr="00A16B12">
        <w:rPr>
          <w:rFonts w:ascii="宋体" w:hAnsi="宋体" w:cs="宋体"/>
          <w:kern w:val="0"/>
        </w:rPr>
        <w:t> </w:t>
      </w:r>
    </w:p>
    <w:p w14:paraId="43F7BF43" w14:textId="77777777" w:rsidR="001D5C2C" w:rsidRPr="00A16B12" w:rsidRDefault="001D5C2C" w:rsidP="001D5C2C">
      <w:pPr>
        <w:widowControl/>
        <w:jc w:val="left"/>
        <w:rPr>
          <w:rFonts w:ascii="宋体" w:hAnsi="宋体" w:cs="宋体"/>
          <w:kern w:val="0"/>
        </w:rPr>
      </w:pPr>
      <w:r w:rsidRPr="00A16B12">
        <w:rPr>
          <w:rFonts w:ascii="宋体" w:hAnsi="宋体" w:cs="宋体"/>
          <w:kern w:val="0"/>
        </w:rPr>
        <w:t>NSUInteger numberOfItems = array.count;  // not a property</w:t>
      </w:r>
    </w:p>
    <w:p w14:paraId="127139FF" w14:textId="77777777" w:rsidR="001D5C2C" w:rsidRPr="00324CA8" w:rsidRDefault="001D5C2C" w:rsidP="001D5C2C">
      <w:pPr>
        <w:widowControl/>
        <w:jc w:val="left"/>
        <w:rPr>
          <w:rFonts w:ascii="宋体" w:hAnsi="宋体" w:cs="宋体"/>
          <w:kern w:val="0"/>
        </w:rPr>
      </w:pPr>
      <w:r w:rsidRPr="00A16B12">
        <w:rPr>
          <w:rFonts w:ascii="宋体" w:hAnsi="宋体" w:cs="宋体"/>
          <w:kern w:val="0"/>
        </w:rPr>
        <w:t>array.release;             </w:t>
      </w:r>
      <w:r>
        <w:rPr>
          <w:rFonts w:ascii="宋体" w:hAnsi="宋体" w:cs="宋体" w:hint="eastAsia"/>
          <w:kern w:val="0"/>
        </w:rPr>
        <w:t xml:space="preserve">   </w:t>
      </w:r>
      <w:r w:rsidRPr="00A16B12">
        <w:rPr>
          <w:rFonts w:ascii="宋体" w:hAnsi="宋体" w:cs="宋体"/>
          <w:kern w:val="0"/>
        </w:rPr>
        <w:t>// not a property</w:t>
      </w:r>
    </w:p>
    <w:p w14:paraId="1CCA9826" w14:textId="77777777" w:rsidR="001D5C2C" w:rsidRPr="00A16B12" w:rsidRDefault="001D5C2C" w:rsidP="001D5C2C">
      <w:pPr>
        <w:widowControl/>
        <w:spacing w:before="100" w:beforeAutospacing="1" w:after="100" w:afterAutospacing="1"/>
        <w:jc w:val="left"/>
        <w:rPr>
          <w:rFonts w:ascii="宋体" w:hAnsi="宋体" w:cs="宋体"/>
          <w:kern w:val="0"/>
        </w:rPr>
      </w:pPr>
      <w:r w:rsidRPr="00A16B12">
        <w:rPr>
          <w:rFonts w:ascii="宋体" w:hAnsi="宋体" w:cs="宋体"/>
          <w:kern w:val="0"/>
        </w:rPr>
        <w:t>总结：需要注意的是，使用点引用语法必须需要Objective-C 2.0的支持，这意味着你的代码只能运行于iPhone或者Mac OS X 10.5(Leopard)及以后的版本。点引用只允许访问声明的属性。</w:t>
      </w:r>
    </w:p>
    <w:p w14:paraId="480DC43E" w14:textId="77777777" w:rsidR="009D5B16" w:rsidRPr="00A16B12" w:rsidRDefault="009D5B16" w:rsidP="00D82DC0">
      <w:pPr>
        <w:pStyle w:val="2"/>
      </w:pPr>
      <w:bookmarkStart w:id="92" w:name="cocoa_patterns"/>
      <w:bookmarkStart w:id="93" w:name="_Toc300236777"/>
      <w:r w:rsidRPr="00A16B12">
        <w:t>Cocoa</w:t>
      </w:r>
      <w:r w:rsidRPr="00A16B12">
        <w:t>模式</w:t>
      </w:r>
      <w:bookmarkEnd w:id="92"/>
      <w:bookmarkEnd w:id="93"/>
    </w:p>
    <w:p w14:paraId="532E61CD" w14:textId="77777777" w:rsidR="009D5B16" w:rsidRPr="00A16B12" w:rsidRDefault="009D5B16" w:rsidP="00BD5540">
      <w:pPr>
        <w:pStyle w:val="3"/>
      </w:pPr>
      <w:bookmarkStart w:id="94" w:name="delegate_pattern"/>
      <w:bookmarkStart w:id="95" w:name="_Toc300236778"/>
      <w:r w:rsidRPr="00A16B12">
        <w:t>委托模式</w:t>
      </w:r>
      <w:bookmarkEnd w:id="94"/>
      <w:bookmarkEnd w:id="95"/>
    </w:p>
    <w:p w14:paraId="356AE92A" w14:textId="77777777" w:rsidR="009D5B16" w:rsidRPr="00A16B12" w:rsidRDefault="009D5B16" w:rsidP="009D5B16">
      <w:pPr>
        <w:widowControl/>
        <w:spacing w:before="100" w:beforeAutospacing="1" w:after="100" w:afterAutospacing="1"/>
        <w:jc w:val="left"/>
        <w:rPr>
          <w:rFonts w:ascii="宋体" w:hAnsi="宋体" w:cs="宋体"/>
          <w:kern w:val="0"/>
        </w:rPr>
      </w:pPr>
      <w:r w:rsidRPr="00A16B12">
        <w:rPr>
          <w:rFonts w:ascii="宋体" w:hAnsi="宋体" w:cs="宋体"/>
          <w:kern w:val="0"/>
        </w:rPr>
        <w:t>实现委托模式的类应该：</w:t>
      </w:r>
    </w:p>
    <w:p w14:paraId="617FB51D"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拥有一个名为delegate_的成员变量来引用委托。</w:t>
      </w:r>
    </w:p>
    <w:p w14:paraId="7B5416F6"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因此，访问器方法应该名为delegate和setDelegate:。</w:t>
      </w:r>
    </w:p>
    <w:p w14:paraId="6401DE1D" w14:textId="77777777" w:rsidR="009D5B16" w:rsidRPr="00A16B12" w:rsidRDefault="009D5B16" w:rsidP="009D5B16">
      <w:pPr>
        <w:widowControl/>
        <w:numPr>
          <w:ilvl w:val="0"/>
          <w:numId w:val="4"/>
        </w:numPr>
        <w:spacing w:before="100" w:beforeAutospacing="1" w:after="100" w:afterAutospacing="1"/>
        <w:jc w:val="left"/>
        <w:rPr>
          <w:rFonts w:ascii="宋体" w:hAnsi="宋体" w:cs="宋体"/>
          <w:kern w:val="0"/>
        </w:rPr>
      </w:pPr>
      <w:r w:rsidRPr="00A16B12">
        <w:rPr>
          <w:rFonts w:ascii="宋体" w:hAnsi="宋体" w:cs="宋体"/>
          <w:kern w:val="0"/>
        </w:rPr>
        <w:t>delegate_对象不应该被retained。</w:t>
      </w:r>
    </w:p>
    <w:p w14:paraId="451C8735" w14:textId="36B2FD64" w:rsidR="0089721B" w:rsidRDefault="009D5B16" w:rsidP="009D5B16">
      <w:pPr>
        <w:rPr>
          <w:rFonts w:ascii="宋体" w:hAnsi="宋体" w:cs="宋体"/>
          <w:kern w:val="0"/>
        </w:rPr>
      </w:pPr>
      <w:r w:rsidRPr="00A16B12">
        <w:rPr>
          <w:rFonts w:ascii="宋体" w:hAnsi="宋体" w:cs="宋体"/>
          <w:kern w:val="0"/>
        </w:rPr>
        <w:t>总结：委托对象不应该被retained。</w:t>
      </w:r>
    </w:p>
    <w:p w14:paraId="6956EC95" w14:textId="77777777" w:rsidR="001843C4" w:rsidRPr="00A16B12" w:rsidRDefault="001843C4" w:rsidP="00042428">
      <w:pPr>
        <w:pStyle w:val="3"/>
      </w:pPr>
      <w:bookmarkStart w:id="96" w:name="model_view_controller"/>
      <w:bookmarkStart w:id="97" w:name="_Toc300236779"/>
      <w:r w:rsidRPr="00A16B12">
        <w:t>模型</w:t>
      </w:r>
      <w:r w:rsidRPr="00A16B12">
        <w:t>-</w:t>
      </w:r>
      <w:r w:rsidRPr="00A16B12">
        <w:t>视图</w:t>
      </w:r>
      <w:r w:rsidRPr="00A16B12">
        <w:t>-</w:t>
      </w:r>
      <w:r w:rsidRPr="00A16B12">
        <w:t>控制器</w:t>
      </w:r>
      <w:bookmarkEnd w:id="96"/>
      <w:bookmarkEnd w:id="97"/>
      <w:r w:rsidRPr="00A16B12">
        <w:t xml:space="preserve"> </w:t>
      </w:r>
    </w:p>
    <w:p w14:paraId="46BEF4FB"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模型与视图分离：不要假设模型或者数据源的表示方法。保持数据源与表示层之间的接口抽象。视图不需要了解模型的逻辑（主要的规则是问问你自己，对于数据源的一个实例，有没有可能有多种不同状态的表示方法）</w:t>
      </w:r>
      <w:r w:rsidRPr="00A16B12">
        <w:rPr>
          <w:rFonts w:ascii="宋体" w:hAnsi="宋体" w:cs="宋体"/>
          <w:b/>
          <w:bCs/>
          <w:kern w:val="0"/>
          <w:sz w:val="27"/>
          <w:szCs w:val="27"/>
        </w:rPr>
        <w:t>。</w:t>
      </w:r>
    </w:p>
    <w:p w14:paraId="26C92DC2"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控制器与模型、视图分离：不要把所有的“领域逻辑”放进跟视图有关的类中。这命名得代码非常难以重用。使用控制器来写这些代码，但保证控制器不需要了解太多表示层的逻辑</w:t>
      </w:r>
      <w:r w:rsidRPr="00A16B12">
        <w:rPr>
          <w:rFonts w:ascii="宋体" w:hAnsi="宋体" w:cs="宋体"/>
          <w:b/>
          <w:bCs/>
          <w:kern w:val="0"/>
          <w:sz w:val="27"/>
          <w:szCs w:val="27"/>
        </w:rPr>
        <w:t>。</w:t>
      </w:r>
    </w:p>
    <w:p w14:paraId="0EED2686" w14:textId="77777777" w:rsidR="001843C4" w:rsidRPr="00A16B12" w:rsidRDefault="001843C4" w:rsidP="001843C4">
      <w:pPr>
        <w:widowControl/>
        <w:numPr>
          <w:ilvl w:val="0"/>
          <w:numId w:val="5"/>
        </w:numPr>
        <w:spacing w:before="100" w:beforeAutospacing="1" w:after="100" w:afterAutospacing="1"/>
        <w:jc w:val="left"/>
        <w:outlineLvl w:val="2"/>
        <w:rPr>
          <w:rFonts w:ascii="宋体" w:hAnsi="宋体" w:cs="宋体"/>
          <w:b/>
          <w:bCs/>
          <w:kern w:val="0"/>
          <w:sz w:val="27"/>
          <w:szCs w:val="27"/>
        </w:rPr>
      </w:pPr>
      <w:r w:rsidRPr="00535FCF">
        <w:rPr>
          <w:rFonts w:ascii="宋体" w:hAnsi="宋体" w:cs="宋体"/>
          <w:kern w:val="0"/>
        </w:rPr>
        <w:t>使用@protocol来定义回调API，如果不是所有的方法都必须实现，使用@optional（例外：当使用Objective-C 1.0，@optional不可用，因此请使用类别来定义“非正式的协议”）</w:t>
      </w:r>
      <w:r w:rsidRPr="00A16B12">
        <w:rPr>
          <w:rFonts w:ascii="宋体" w:hAnsi="宋体" w:cs="宋体"/>
          <w:b/>
          <w:bCs/>
          <w:kern w:val="0"/>
          <w:sz w:val="27"/>
          <w:szCs w:val="27"/>
        </w:rPr>
        <w:t>。</w:t>
      </w:r>
    </w:p>
    <w:p w14:paraId="3AEB9B40" w14:textId="77777777" w:rsidR="001843C4" w:rsidRPr="00535FCF" w:rsidRDefault="001843C4" w:rsidP="00535FCF">
      <w:pPr>
        <w:widowControl/>
        <w:spacing w:before="100" w:beforeAutospacing="1" w:after="100" w:afterAutospacing="1"/>
        <w:jc w:val="left"/>
        <w:outlineLvl w:val="3"/>
        <w:rPr>
          <w:rFonts w:ascii="宋体" w:hAnsi="宋体" w:cs="宋体"/>
          <w:kern w:val="0"/>
        </w:rPr>
      </w:pPr>
      <w:r w:rsidRPr="00535FCF">
        <w:rPr>
          <w:rFonts w:ascii="宋体" w:hAnsi="宋体" w:cs="宋体"/>
          <w:kern w:val="0"/>
        </w:rPr>
        <w:t>总结：分离模型与视图。分离控制器与视图、模型。回调API使用@protocol。</w:t>
      </w:r>
    </w:p>
    <w:p w14:paraId="1C00E4D1" w14:textId="60D5DDFD" w:rsidR="001843C4" w:rsidRDefault="00357781" w:rsidP="00AA48E0">
      <w:pPr>
        <w:pStyle w:val="2"/>
      </w:pPr>
      <w:bookmarkStart w:id="98" w:name="_Toc300236780"/>
      <w:r w:rsidRPr="00E72336">
        <w:rPr>
          <w:rFonts w:hint="eastAsia"/>
        </w:rPr>
        <w:t>常用第三方类库</w:t>
      </w:r>
      <w:r w:rsidR="00F31EE7">
        <w:rPr>
          <w:rFonts w:hint="eastAsia"/>
        </w:rPr>
        <w:t>推荐</w:t>
      </w:r>
      <w:bookmarkEnd w:id="98"/>
    </w:p>
    <w:p w14:paraId="7D26BAE7" w14:textId="690CE189" w:rsidR="006B0E73" w:rsidRDefault="006B0E73" w:rsidP="006B0E73">
      <w:r>
        <w:rPr>
          <w:rFonts w:hint="eastAsia"/>
        </w:rPr>
        <w:tab/>
      </w:r>
      <w:r>
        <w:rPr>
          <w:rFonts w:hint="eastAsia"/>
        </w:rPr>
        <w:t>常用第三方类库可以</w:t>
      </w:r>
      <w:r>
        <w:rPr>
          <w:rFonts w:hint="eastAsia"/>
        </w:rPr>
        <w:t>clone</w:t>
      </w:r>
      <w:r>
        <w:rPr>
          <w:rFonts w:hint="eastAsia"/>
        </w:rPr>
        <w:t>到本地加进</w:t>
      </w:r>
      <w:r>
        <w:rPr>
          <w:rFonts w:hint="eastAsia"/>
        </w:rPr>
        <w:t>Libs</w:t>
      </w:r>
      <w:r>
        <w:rPr>
          <w:rFonts w:hint="eastAsia"/>
        </w:rPr>
        <w:t>文件夹</w:t>
      </w:r>
      <w:r w:rsidR="00DC3971">
        <w:rPr>
          <w:rFonts w:hint="eastAsia"/>
        </w:rPr>
        <w:t>（也可以使用</w:t>
      </w:r>
      <w:r w:rsidR="00DC3971">
        <w:rPr>
          <w:rFonts w:hint="eastAsia"/>
        </w:rPr>
        <w:t>Cocoapods</w:t>
      </w:r>
      <w:r w:rsidR="00DC3971">
        <w:rPr>
          <w:rFonts w:hint="eastAsia"/>
        </w:rPr>
        <w:t>管理，推荐使用</w:t>
      </w:r>
      <w:r w:rsidR="00DC3971">
        <w:rPr>
          <w:rFonts w:hint="eastAsia"/>
        </w:rPr>
        <w:t>Cocoapods</w:t>
      </w:r>
      <w:r w:rsidR="00DC3971">
        <w:rPr>
          <w:rFonts w:hint="eastAsia"/>
        </w:rPr>
        <w:t>管理</w:t>
      </w:r>
      <w:r w:rsidR="00736706">
        <w:rPr>
          <w:rFonts w:hint="eastAsia"/>
        </w:rPr>
        <w:t>，如对于</w:t>
      </w:r>
      <w:r w:rsidR="00736706">
        <w:rPr>
          <w:rFonts w:hint="eastAsia"/>
        </w:rPr>
        <w:t>Cocoapods</w:t>
      </w:r>
      <w:r w:rsidR="00736706">
        <w:rPr>
          <w:rFonts w:hint="eastAsia"/>
        </w:rPr>
        <w:t>不太熟悉可</w:t>
      </w:r>
      <w:r w:rsidR="0016114A">
        <w:rPr>
          <w:rFonts w:hint="eastAsia"/>
        </w:rPr>
        <w:t>查看</w:t>
      </w:r>
      <w:hyperlink r:id="rId15" w:history="1">
        <w:r w:rsidR="0016114A" w:rsidRPr="0016114A">
          <w:rPr>
            <w:rStyle w:val="a6"/>
            <w:rFonts w:hint="eastAsia"/>
          </w:rPr>
          <w:t>怎么使用</w:t>
        </w:r>
        <w:r w:rsidR="0016114A" w:rsidRPr="0016114A">
          <w:rPr>
            <w:rStyle w:val="a6"/>
            <w:rFonts w:hint="eastAsia"/>
          </w:rPr>
          <w:t>Cocoapods</w:t>
        </w:r>
      </w:hyperlink>
      <w:r w:rsidR="00DC3971">
        <w:rPr>
          <w:rFonts w:hint="eastAsia"/>
        </w:rPr>
        <w:t>）</w:t>
      </w:r>
      <w:r w:rsidR="009C6E1C">
        <w:rPr>
          <w:rFonts w:hint="eastAsia"/>
        </w:rPr>
        <w:t>，</w:t>
      </w:r>
      <w:r w:rsidR="00F217D5">
        <w:rPr>
          <w:rFonts w:hint="eastAsia"/>
        </w:rPr>
        <w:t>在非必要的情况下不允许修改第三方开源类库代码！</w:t>
      </w:r>
    </w:p>
    <w:p w14:paraId="660E711B" w14:textId="77777777" w:rsidR="0015459A" w:rsidRDefault="0015459A" w:rsidP="006B0E73"/>
    <w:p w14:paraId="5315FA5D" w14:textId="266CF45A" w:rsidR="0015459A" w:rsidRDefault="0015459A" w:rsidP="00AB31C8">
      <w:pPr>
        <w:pStyle w:val="3"/>
      </w:pPr>
      <w:bookmarkStart w:id="99" w:name="_Toc300236781"/>
      <w:r>
        <w:rPr>
          <w:rFonts w:hint="eastAsia"/>
        </w:rPr>
        <w:t>Reachablity</w:t>
      </w:r>
      <w:r>
        <w:rPr>
          <w:rFonts w:hint="eastAsia"/>
        </w:rPr>
        <w:t>：</w:t>
      </w:r>
      <w:bookmarkEnd w:id="99"/>
    </w:p>
    <w:p w14:paraId="3CE6E628" w14:textId="71CCC545" w:rsidR="0015459A" w:rsidRPr="0015459A" w:rsidRDefault="0015459A" w:rsidP="0015459A">
      <w:r>
        <w:rPr>
          <w:rFonts w:hint="eastAsia"/>
        </w:rPr>
        <w:t>在项目中判断网络可达性、网络类型类库，苹果官方推荐。</w:t>
      </w:r>
    </w:p>
    <w:p w14:paraId="75845BF7" w14:textId="021C446B" w:rsidR="0091202B" w:rsidRDefault="00E72336" w:rsidP="00F5541A">
      <w:pPr>
        <w:pStyle w:val="3"/>
      </w:pPr>
      <w:bookmarkStart w:id="100" w:name="_Toc300236782"/>
      <w:r>
        <w:rPr>
          <w:rFonts w:hint="eastAsia"/>
        </w:rPr>
        <w:t>AFNetworking</w:t>
      </w:r>
      <w:r w:rsidR="0091202B">
        <w:t>:</w:t>
      </w:r>
      <w:bookmarkEnd w:id="100"/>
      <w:r w:rsidR="00C10ECB">
        <w:rPr>
          <w:rFonts w:hint="eastAsia"/>
        </w:rPr>
        <w:t xml:space="preserve"> </w:t>
      </w:r>
    </w:p>
    <w:p w14:paraId="2658DA3C" w14:textId="46E8C20C" w:rsidR="002C3C92" w:rsidRDefault="00C727AD" w:rsidP="0091202B">
      <w:r>
        <w:rPr>
          <w:rFonts w:hint="eastAsia"/>
        </w:rPr>
        <w:t>在项目中访问网络推荐使用该类库，不推荐使用</w:t>
      </w:r>
      <w:r>
        <w:rPr>
          <w:rFonts w:hint="eastAsia"/>
        </w:rPr>
        <w:t>ASIHTTP</w:t>
      </w:r>
      <w:r w:rsidR="000F7266">
        <w:rPr>
          <w:rFonts w:hint="eastAsia"/>
        </w:rPr>
        <w:t>Request</w:t>
      </w:r>
      <w:r w:rsidR="000F7266">
        <w:rPr>
          <w:rFonts w:hint="eastAsia"/>
        </w:rPr>
        <w:t>类库。</w:t>
      </w:r>
    </w:p>
    <w:p w14:paraId="600E3D23" w14:textId="53469C91" w:rsidR="00C10ECB" w:rsidRDefault="00BF0BC9" w:rsidP="007A1368">
      <w:pPr>
        <w:pStyle w:val="3"/>
      </w:pPr>
      <w:bookmarkStart w:id="101" w:name="_Toc300236783"/>
      <w:r>
        <w:rPr>
          <w:rFonts w:hint="eastAsia"/>
        </w:rPr>
        <w:t>SDWebImage</w:t>
      </w:r>
      <w:r w:rsidR="00C10ECB">
        <w:rPr>
          <w:rFonts w:hint="eastAsia"/>
        </w:rPr>
        <w:t>：</w:t>
      </w:r>
      <w:bookmarkEnd w:id="101"/>
      <w:r w:rsidR="00C10ECB">
        <w:rPr>
          <w:rFonts w:hint="eastAsia"/>
        </w:rPr>
        <w:t xml:space="preserve"> </w:t>
      </w:r>
    </w:p>
    <w:p w14:paraId="18AAC676" w14:textId="3EFB0288" w:rsidR="00C10ECB" w:rsidRDefault="00B7487D" w:rsidP="00C10ECB">
      <w:r w:rsidRPr="00B7487D">
        <w:t>图片异步加载和缓存</w:t>
      </w:r>
      <w:r w:rsidR="002C7A99">
        <w:rPr>
          <w:rFonts w:hint="eastAsia"/>
        </w:rPr>
        <w:t>类库</w:t>
      </w:r>
      <w:r w:rsidRPr="00B7487D">
        <w:rPr>
          <w:rFonts w:hint="eastAsia"/>
        </w:rPr>
        <w:t>。</w:t>
      </w:r>
    </w:p>
    <w:p w14:paraId="5789A4A9" w14:textId="5BB03F76" w:rsidR="00C10ECB" w:rsidRDefault="00C10ECB" w:rsidP="007A1368">
      <w:pPr>
        <w:pStyle w:val="3"/>
      </w:pPr>
      <w:bookmarkStart w:id="102" w:name="_Toc300236784"/>
      <w:r>
        <w:rPr>
          <w:rFonts w:hint="eastAsia"/>
        </w:rPr>
        <w:t>FMDataBase</w:t>
      </w:r>
      <w:r>
        <w:rPr>
          <w:rFonts w:hint="eastAsia"/>
        </w:rPr>
        <w:t>：</w:t>
      </w:r>
      <w:bookmarkEnd w:id="102"/>
    </w:p>
    <w:p w14:paraId="06522864" w14:textId="2952D29D" w:rsidR="00A62E17" w:rsidRPr="00A62E17" w:rsidRDefault="00A62E17" w:rsidP="00A62E17">
      <w:r>
        <w:rPr>
          <w:rFonts w:hint="eastAsia"/>
        </w:rPr>
        <w:t>针对</w:t>
      </w:r>
      <w:r>
        <w:rPr>
          <w:rFonts w:hint="eastAsia"/>
        </w:rPr>
        <w:t>sqlite</w:t>
      </w:r>
      <w:r>
        <w:rPr>
          <w:rFonts w:hint="eastAsia"/>
        </w:rPr>
        <w:t>轻量级嵌入式数据库的操作的封装。</w:t>
      </w:r>
      <w:r w:rsidR="00A05607">
        <w:rPr>
          <w:rFonts w:hint="eastAsia"/>
        </w:rPr>
        <w:t>还有</w:t>
      </w:r>
      <w:r w:rsidR="00A05607">
        <w:rPr>
          <w:rFonts w:hint="eastAsia"/>
        </w:rPr>
        <w:t>EGODataBase</w:t>
      </w:r>
      <w:r w:rsidR="00A05607">
        <w:rPr>
          <w:rFonts w:hint="eastAsia"/>
        </w:rPr>
        <w:t>可使用</w:t>
      </w:r>
      <w:r w:rsidR="008733C7">
        <w:rPr>
          <w:rFonts w:hint="eastAsia"/>
        </w:rPr>
        <w:t>。</w:t>
      </w:r>
    </w:p>
    <w:p w14:paraId="0467DCFF" w14:textId="6061545E" w:rsidR="00C10ECB" w:rsidRDefault="00C10ECB" w:rsidP="00AA02B0">
      <w:pPr>
        <w:pStyle w:val="3"/>
      </w:pPr>
      <w:bookmarkStart w:id="103" w:name="_Toc300236785"/>
      <w:r>
        <w:rPr>
          <w:rFonts w:hint="eastAsia"/>
        </w:rPr>
        <w:t>GTMBase64</w:t>
      </w:r>
      <w:r w:rsidR="0068134B">
        <w:rPr>
          <w:rFonts w:hint="eastAsia"/>
        </w:rPr>
        <w:t>：</w:t>
      </w:r>
      <w:bookmarkEnd w:id="103"/>
    </w:p>
    <w:p w14:paraId="197D047B" w14:textId="38E367B6" w:rsidR="004D64CB" w:rsidRPr="004D64CB" w:rsidRDefault="00A62E17" w:rsidP="006F78C7">
      <w:r>
        <w:rPr>
          <w:rFonts w:hint="eastAsia"/>
        </w:rPr>
        <w:t>针对数据</w:t>
      </w:r>
      <w:r>
        <w:rPr>
          <w:rFonts w:hint="eastAsia"/>
        </w:rPr>
        <w:t>Base64</w:t>
      </w:r>
      <w:r>
        <w:rPr>
          <w:rFonts w:hint="eastAsia"/>
        </w:rPr>
        <w:t>常用类库。</w:t>
      </w:r>
    </w:p>
    <w:p w14:paraId="4BECC679" w14:textId="27857B57" w:rsidR="002C2815" w:rsidRDefault="002C2815" w:rsidP="00B77E60">
      <w:pPr>
        <w:pStyle w:val="3"/>
      </w:pPr>
      <w:bookmarkStart w:id="104" w:name="_Toc300236786"/>
      <w:r>
        <w:rPr>
          <w:rFonts w:hint="eastAsia"/>
        </w:rPr>
        <w:t>SVProgressHUD</w:t>
      </w:r>
      <w:r w:rsidR="0068134B">
        <w:rPr>
          <w:rFonts w:hint="eastAsia"/>
        </w:rPr>
        <w:t>：</w:t>
      </w:r>
      <w:bookmarkEnd w:id="104"/>
    </w:p>
    <w:p w14:paraId="46D99165" w14:textId="5D0726B2" w:rsidR="0068134B" w:rsidRPr="0068134B" w:rsidRDefault="0068134B" w:rsidP="0068134B">
      <w:r>
        <w:rPr>
          <w:rFonts w:hint="eastAsia"/>
        </w:rPr>
        <w:t>提示类</w:t>
      </w:r>
      <w:r>
        <w:rPr>
          <w:rFonts w:hint="eastAsia"/>
        </w:rPr>
        <w:t>HUD</w:t>
      </w:r>
      <w:r w:rsidR="0034751C">
        <w:rPr>
          <w:rFonts w:hint="eastAsia"/>
        </w:rPr>
        <w:t>，同款产品还有</w:t>
      </w:r>
      <w:r w:rsidR="00D028BC">
        <w:rPr>
          <w:rFonts w:hint="eastAsia"/>
        </w:rPr>
        <w:t>MBP</w:t>
      </w:r>
      <w:r w:rsidR="0034751C">
        <w:rPr>
          <w:rFonts w:hint="eastAsia"/>
        </w:rPr>
        <w:t>rogressHUD</w:t>
      </w:r>
      <w:r w:rsidR="000D45F7">
        <w:rPr>
          <w:rFonts w:hint="eastAsia"/>
        </w:rPr>
        <w:t>可使用。</w:t>
      </w:r>
    </w:p>
    <w:p w14:paraId="598C451A" w14:textId="2E1EE9D6" w:rsidR="00E2754A" w:rsidRDefault="00E2754A" w:rsidP="002E01FC">
      <w:pPr>
        <w:pStyle w:val="3"/>
      </w:pPr>
      <w:bookmarkStart w:id="105" w:name="_Toc300236787"/>
      <w:r>
        <w:rPr>
          <w:rFonts w:hint="eastAsia"/>
        </w:rPr>
        <w:t>JSONKit</w:t>
      </w:r>
      <w:r w:rsidR="00544238">
        <w:rPr>
          <w:rFonts w:hint="eastAsia"/>
        </w:rPr>
        <w:t>：</w:t>
      </w:r>
      <w:bookmarkEnd w:id="105"/>
    </w:p>
    <w:p w14:paraId="72FD7CF2" w14:textId="7FD31684" w:rsidR="00544238" w:rsidRPr="00544238" w:rsidRDefault="00544238" w:rsidP="00544238">
      <w:r>
        <w:t>J</w:t>
      </w:r>
      <w:r>
        <w:rPr>
          <w:rFonts w:hint="eastAsia"/>
        </w:rPr>
        <w:t>son</w:t>
      </w:r>
      <w:r>
        <w:rPr>
          <w:rFonts w:hint="eastAsia"/>
        </w:rPr>
        <w:t>解析类库，</w:t>
      </w:r>
      <w:r>
        <w:rPr>
          <w:rFonts w:hint="eastAsia"/>
        </w:rPr>
        <w:t>iOS5.0</w:t>
      </w:r>
      <w:r>
        <w:rPr>
          <w:rFonts w:hint="eastAsia"/>
        </w:rPr>
        <w:t>以上也推荐使用系统自带</w:t>
      </w:r>
      <w:r>
        <w:rPr>
          <w:rFonts w:hint="eastAsia"/>
        </w:rPr>
        <w:t>json</w:t>
      </w:r>
      <w:r>
        <w:rPr>
          <w:rFonts w:hint="eastAsia"/>
        </w:rPr>
        <w:t>解析类库。</w:t>
      </w:r>
    </w:p>
    <w:p w14:paraId="568FA455" w14:textId="529C4209" w:rsidR="00280113" w:rsidRDefault="00280113" w:rsidP="000471C0">
      <w:pPr>
        <w:pStyle w:val="3"/>
      </w:pPr>
      <w:bookmarkStart w:id="106" w:name="_Toc300236788"/>
      <w:r w:rsidRPr="003C31AA">
        <w:t>SVPullToRefresh</w:t>
      </w:r>
      <w:r w:rsidR="003C31AA">
        <w:rPr>
          <w:rFonts w:hint="eastAsia"/>
        </w:rPr>
        <w:t>：</w:t>
      </w:r>
      <w:bookmarkEnd w:id="106"/>
    </w:p>
    <w:p w14:paraId="2703B645" w14:textId="46CB8FBC" w:rsidR="00994227" w:rsidRPr="00994227" w:rsidRDefault="00994227" w:rsidP="00994227">
      <w:r>
        <w:rPr>
          <w:rFonts w:hint="eastAsia"/>
        </w:rPr>
        <w:t>下拉刷新、上拉加载更多，还可使用</w:t>
      </w:r>
      <w:r w:rsidR="00B83115" w:rsidRPr="00B83115">
        <w:t>EGOTableViewPullRefresh</w:t>
      </w:r>
      <w:r w:rsidR="00B83115" w:rsidRPr="00B83115">
        <w:rPr>
          <w:rFonts w:hint="eastAsia"/>
        </w:rPr>
        <w:t>，</w:t>
      </w:r>
      <w:r w:rsidR="00B83115" w:rsidRPr="00B83115">
        <w:t>PullToRefresh</w:t>
      </w:r>
      <w:r w:rsidR="00496E14">
        <w:rPr>
          <w:rFonts w:hint="eastAsia"/>
        </w:rPr>
        <w:t>。</w:t>
      </w:r>
    </w:p>
    <w:p w14:paraId="4EBFE6A3" w14:textId="4F9E43E3" w:rsidR="00492A5C" w:rsidRPr="003C31AA" w:rsidRDefault="00492A5C" w:rsidP="00904754">
      <w:pPr>
        <w:pStyle w:val="3"/>
      </w:pPr>
      <w:bookmarkStart w:id="107" w:name="_Toc300236789"/>
      <w:r w:rsidRPr="003C31AA">
        <w:t>MWPhotoBrowser</w:t>
      </w:r>
      <w:r w:rsidR="003C31AA">
        <w:rPr>
          <w:rFonts w:hint="eastAsia"/>
        </w:rPr>
        <w:t>：</w:t>
      </w:r>
      <w:bookmarkEnd w:id="107"/>
    </w:p>
    <w:p w14:paraId="5CCC58D3" w14:textId="1C572285" w:rsidR="00A62E17" w:rsidRDefault="00A62E17" w:rsidP="00C10ECB">
      <w:r w:rsidRPr="003C31AA">
        <w:t>支持本地和远程图片展示</w:t>
      </w:r>
      <w:r w:rsidR="009F6A3E">
        <w:rPr>
          <w:rFonts w:hint="eastAsia"/>
        </w:rPr>
        <w:t>类库。</w:t>
      </w:r>
    </w:p>
    <w:p w14:paraId="55D4181D" w14:textId="389FA77D" w:rsidR="009F6A3E" w:rsidRDefault="009F6A3E" w:rsidP="003A1EF1">
      <w:pPr>
        <w:pStyle w:val="3"/>
        <w:rPr>
          <w:rStyle w:val="css-truncate"/>
          <w:rFonts w:ascii="Lantinghei TC Heavy" w:eastAsia="Times New Roman" w:hAnsi="Lantinghei TC Heavy" w:cs="Lantinghei TC Heavy"/>
        </w:rPr>
      </w:pPr>
      <w:bookmarkStart w:id="108" w:name="_Toc300236790"/>
      <w:r>
        <w:rPr>
          <w:rStyle w:val="css-truncate"/>
          <w:rFonts w:eastAsia="Times New Roman" w:cs="Times New Roman"/>
        </w:rPr>
        <w:t>SFHFKeychainUtils</w:t>
      </w:r>
      <w:r>
        <w:rPr>
          <w:rStyle w:val="css-truncate"/>
          <w:rFonts w:ascii="Lantinghei TC Heavy" w:eastAsia="Times New Roman" w:hAnsi="Lantinghei TC Heavy" w:cs="Lantinghei TC Heavy" w:hint="eastAsia"/>
        </w:rPr>
        <w:t>：</w:t>
      </w:r>
      <w:bookmarkEnd w:id="108"/>
    </w:p>
    <w:p w14:paraId="5FE9305D" w14:textId="2C330796" w:rsidR="009F6A3E" w:rsidRDefault="009F6A3E" w:rsidP="009F6A3E">
      <w:r w:rsidRPr="009F6A3E">
        <w:t>安全保存用户密码到</w:t>
      </w:r>
      <w:r w:rsidRPr="009F6A3E">
        <w:t>keychain</w:t>
      </w:r>
      <w:r w:rsidRPr="009F6A3E">
        <w:t>中</w:t>
      </w:r>
      <w:r>
        <w:rPr>
          <w:rFonts w:hint="eastAsia"/>
        </w:rPr>
        <w:t>，存取操作。</w:t>
      </w:r>
    </w:p>
    <w:p w14:paraId="30CB7EFD" w14:textId="43F047CA" w:rsidR="0080625D" w:rsidRDefault="0080625D" w:rsidP="00474CBB">
      <w:pPr>
        <w:pStyle w:val="3"/>
      </w:pPr>
      <w:bookmarkStart w:id="109" w:name="_Toc300236791"/>
      <w:r w:rsidRPr="0080625D">
        <w:t>RegexKitLite</w:t>
      </w:r>
      <w:r>
        <w:rPr>
          <w:rFonts w:hint="eastAsia"/>
        </w:rPr>
        <w:t>：</w:t>
      </w:r>
      <w:bookmarkEnd w:id="109"/>
    </w:p>
    <w:p w14:paraId="73FEE4D3" w14:textId="7517B7DF" w:rsidR="0080625D" w:rsidRDefault="0080625D" w:rsidP="0080625D">
      <w:r w:rsidRPr="0080625D">
        <w:t>正则表达式支持</w:t>
      </w:r>
      <w:r>
        <w:rPr>
          <w:rFonts w:hint="eastAsia"/>
        </w:rPr>
        <w:t>。</w:t>
      </w:r>
    </w:p>
    <w:p w14:paraId="7B215C7D" w14:textId="1E1FFD0F" w:rsidR="003F3F92" w:rsidRDefault="003F3F92" w:rsidP="00A02720">
      <w:pPr>
        <w:pStyle w:val="3"/>
      </w:pPr>
      <w:bookmarkStart w:id="110" w:name="_Toc300236792"/>
      <w:r>
        <w:rPr>
          <w:rFonts w:hint="eastAsia"/>
        </w:rPr>
        <w:t>ZBarSDK</w:t>
      </w:r>
      <w:r>
        <w:rPr>
          <w:rFonts w:hint="eastAsia"/>
        </w:rPr>
        <w:t>：</w:t>
      </w:r>
      <w:bookmarkEnd w:id="110"/>
    </w:p>
    <w:p w14:paraId="4C3BF254" w14:textId="4C228638" w:rsidR="003F3F92" w:rsidRDefault="003F3F92" w:rsidP="003F3F92">
      <w:r>
        <w:rPr>
          <w:rFonts w:hint="eastAsia"/>
        </w:rPr>
        <w:t>二维码扫描类库，</w:t>
      </w:r>
      <w:r>
        <w:rPr>
          <w:rFonts w:hint="eastAsia"/>
        </w:rPr>
        <w:t>iOS</w:t>
      </w:r>
      <w:r>
        <w:rPr>
          <w:rFonts w:hint="eastAsia"/>
        </w:rPr>
        <w:t>平台如果大于</w:t>
      </w:r>
      <w:r>
        <w:rPr>
          <w:rFonts w:hint="eastAsia"/>
        </w:rPr>
        <w:t>7.0</w:t>
      </w:r>
      <w:r>
        <w:rPr>
          <w:rFonts w:hint="eastAsia"/>
        </w:rPr>
        <w:t>推荐使用系统自带扫描功能，</w:t>
      </w:r>
      <w:r>
        <w:rPr>
          <w:rFonts w:hint="eastAsia"/>
        </w:rPr>
        <w:t>android</w:t>
      </w:r>
      <w:r>
        <w:rPr>
          <w:rFonts w:hint="eastAsia"/>
        </w:rPr>
        <w:t>平台推荐使用</w:t>
      </w:r>
      <w:r>
        <w:rPr>
          <w:rFonts w:hint="eastAsia"/>
        </w:rPr>
        <w:t>ZXing</w:t>
      </w:r>
      <w:r>
        <w:rPr>
          <w:rFonts w:hint="eastAsia"/>
        </w:rPr>
        <w:t>扫描。</w:t>
      </w:r>
    </w:p>
    <w:p w14:paraId="66C07CF8" w14:textId="1680B919" w:rsidR="00C9698F" w:rsidRDefault="00B670C5" w:rsidP="008D679B">
      <w:pPr>
        <w:pStyle w:val="3"/>
      </w:pPr>
      <w:bookmarkStart w:id="111" w:name="_Toc300236793"/>
      <w:r>
        <w:rPr>
          <w:rFonts w:hint="eastAsia"/>
        </w:rPr>
        <w:t>ShareSDK</w:t>
      </w:r>
      <w:r>
        <w:rPr>
          <w:rFonts w:hint="eastAsia"/>
        </w:rPr>
        <w:t>：</w:t>
      </w:r>
      <w:bookmarkEnd w:id="111"/>
    </w:p>
    <w:p w14:paraId="6349A5FC" w14:textId="45415F04" w:rsidR="00B670C5" w:rsidRDefault="00B670C5" w:rsidP="00B670C5">
      <w:r>
        <w:rPr>
          <w:rFonts w:hint="eastAsia"/>
        </w:rPr>
        <w:t>社会化组件，分享、分析等功能集成开发</w:t>
      </w:r>
      <w:r w:rsidR="00785A7D">
        <w:rPr>
          <w:rFonts w:hint="eastAsia"/>
        </w:rPr>
        <w:t>，也可采用友盟社会化组件</w:t>
      </w:r>
      <w:r>
        <w:rPr>
          <w:rFonts w:hint="eastAsia"/>
        </w:rPr>
        <w:t>。</w:t>
      </w:r>
    </w:p>
    <w:p w14:paraId="30E09BF1" w14:textId="33CB4651" w:rsidR="00090EC4" w:rsidRDefault="00090EC4" w:rsidP="00090EC4">
      <w:pPr>
        <w:pStyle w:val="3"/>
        <w:rPr>
          <w:rFonts w:hint="eastAsia"/>
        </w:rPr>
      </w:pPr>
      <w:proofErr w:type="spellStart"/>
      <w:r>
        <w:t>UMengSDK</w:t>
      </w:r>
      <w:proofErr w:type="spellEnd"/>
      <w:r>
        <w:t>:</w:t>
      </w:r>
    </w:p>
    <w:p w14:paraId="18555C22" w14:textId="6C41B23D" w:rsidR="00090EC4" w:rsidRPr="00090EC4" w:rsidRDefault="00090EC4" w:rsidP="00090EC4">
      <w:r>
        <w:rPr>
          <w:rFonts w:hint="eastAsia"/>
        </w:rPr>
        <w:t>APP</w:t>
      </w:r>
      <w:r>
        <w:rPr>
          <w:rFonts w:hint="eastAsia"/>
        </w:rPr>
        <w:t>错误、用户行为等统计</w:t>
      </w:r>
      <w:r>
        <w:rPr>
          <w:rFonts w:hint="eastAsia"/>
        </w:rPr>
        <w:t>SDK</w:t>
      </w:r>
      <w:r>
        <w:rPr>
          <w:rFonts w:hint="eastAsia"/>
        </w:rPr>
        <w:t>。</w:t>
      </w:r>
      <w:bookmarkStart w:id="112" w:name="_GoBack"/>
      <w:bookmarkEnd w:id="112"/>
    </w:p>
    <w:sectPr w:rsidR="00090EC4" w:rsidRPr="00090EC4" w:rsidSect="00E46FDD">
      <w:footerReference w:type="even" r:id="rId16"/>
      <w:footerReference w:type="default" r:id="rId17"/>
      <w:pgSz w:w="11900" w:h="16840"/>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B32EA" w14:textId="77777777" w:rsidR="00E46FDD" w:rsidRDefault="00E46FDD" w:rsidP="00E46FDD">
      <w:r>
        <w:separator/>
      </w:r>
    </w:p>
  </w:endnote>
  <w:endnote w:type="continuationSeparator" w:id="0">
    <w:p w14:paraId="37BCCA38" w14:textId="77777777" w:rsidR="00E46FDD" w:rsidRDefault="00E46FDD" w:rsidP="00E46F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Times">
    <w:panose1 w:val="02000500000000000000"/>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1" w:csb1="00000000"/>
  </w:font>
  <w:font w:name="Damascus">
    <w:altName w:val="Helvetica Neue Light"/>
    <w:charset w:val="00"/>
    <w:family w:val="auto"/>
    <w:pitch w:val="variable"/>
    <w:sig w:usb0="80002003" w:usb1="88000000" w:usb2="14000008" w:usb3="00000000" w:csb0="00000001" w:csb1="00000000"/>
  </w:font>
  <w:font w:name="Lantinghei TC Heavy">
    <w:panose1 w:val="03000509000000000000"/>
    <w:charset w:val="00"/>
    <w:family w:val="auto"/>
    <w:pitch w:val="variable"/>
    <w:sig w:usb0="00000003" w:usb1="080E0000" w:usb2="00000000" w:usb3="00000000" w:csb0="00100001" w:csb1="00000000"/>
  </w:font>
  <w:font w:name="华文宋体">
    <w:panose1 w:val="02010600040101010101"/>
    <w:charset w:val="50"/>
    <w:family w:val="auto"/>
    <w:pitch w:val="variable"/>
    <w:sig w:usb0="80000287" w:usb1="280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69" w:type="pct"/>
      <w:tblLook w:val="04A0" w:firstRow="1" w:lastRow="0" w:firstColumn="1" w:lastColumn="0" w:noHBand="0" w:noVBand="1"/>
    </w:tblPr>
    <w:tblGrid>
      <w:gridCol w:w="3686"/>
      <w:gridCol w:w="1268"/>
      <w:gridCol w:w="3686"/>
    </w:tblGrid>
    <w:tr w:rsidR="00800042" w14:paraId="1CC8A175" w14:textId="77777777" w:rsidTr="00DD645C">
      <w:trPr>
        <w:trHeight w:val="177"/>
      </w:trPr>
      <w:tc>
        <w:tcPr>
          <w:tcW w:w="2133" w:type="pct"/>
          <w:tcBorders>
            <w:top w:val="nil"/>
            <w:left w:val="nil"/>
            <w:bottom w:val="single" w:sz="4" w:space="0" w:color="4F81BD" w:themeColor="accent1"/>
            <w:right w:val="nil"/>
          </w:tcBorders>
        </w:tcPr>
        <w:p w14:paraId="79BCF6A8" w14:textId="77777777" w:rsidR="00800042" w:rsidRDefault="00800042">
          <w:pPr>
            <w:pStyle w:val="ad"/>
            <w:spacing w:line="276" w:lineRule="auto"/>
            <w:rPr>
              <w:rFonts w:asciiTheme="majorHAnsi" w:eastAsiaTheme="majorEastAsia" w:hAnsiTheme="majorHAnsi" w:cstheme="majorBidi"/>
              <w:b/>
              <w:bCs/>
              <w:color w:val="4F81BD" w:themeColor="accent1"/>
            </w:rPr>
          </w:pPr>
        </w:p>
      </w:tc>
      <w:tc>
        <w:tcPr>
          <w:tcW w:w="734" w:type="pct"/>
          <w:vMerge w:val="restart"/>
          <w:noWrap/>
          <w:vAlign w:val="center"/>
          <w:hideMark/>
        </w:tcPr>
        <w:p w14:paraId="614F7FC5" w14:textId="77777777" w:rsidR="00800042" w:rsidRDefault="00B062CF">
          <w:pPr>
            <w:pStyle w:val="af1"/>
            <w:spacing w:line="276" w:lineRule="auto"/>
            <w:rPr>
              <w:rFonts w:asciiTheme="majorHAnsi" w:hAnsiTheme="majorHAnsi"/>
              <w:color w:val="365F91" w:themeColor="accent1" w:themeShade="BF"/>
            </w:rPr>
          </w:pPr>
          <w:sdt>
            <w:sdtPr>
              <w:rPr>
                <w:rFonts w:ascii="Cambria" w:hAnsi="Cambria"/>
                <w:color w:val="365F91" w:themeColor="accent1" w:themeShade="BF"/>
              </w:rPr>
              <w:id w:val="179835412"/>
              <w:temporary/>
              <w:showingPlcHdr/>
            </w:sdtPr>
            <w:sdtEndPr/>
            <w:sdtContent>
              <w:r w:rsidR="00800042">
                <w:rPr>
                  <w:rFonts w:ascii="Cambria" w:hAnsi="Cambria"/>
                  <w:color w:val="365F91" w:themeColor="accent1" w:themeShade="BF"/>
                  <w:lang w:val="zh-CN"/>
                </w:rPr>
                <w:t>[</w:t>
              </w:r>
              <w:r w:rsidR="00800042">
                <w:rPr>
                  <w:rFonts w:ascii="Cambria" w:hAnsi="Cambria"/>
                  <w:color w:val="365F91" w:themeColor="accent1" w:themeShade="BF"/>
                  <w:lang w:val="zh-CN"/>
                </w:rPr>
                <w:t>键入文字</w:t>
              </w:r>
              <w:r w:rsidR="00800042">
                <w:rPr>
                  <w:rFonts w:ascii="Cambria" w:hAnsi="Cambria"/>
                  <w:color w:val="365F91" w:themeColor="accent1" w:themeShade="BF"/>
                  <w:lang w:val="zh-CN"/>
                </w:rPr>
                <w:t>]</w:t>
              </w:r>
            </w:sdtContent>
          </w:sdt>
        </w:p>
      </w:tc>
      <w:tc>
        <w:tcPr>
          <w:tcW w:w="2133" w:type="pct"/>
          <w:tcBorders>
            <w:top w:val="nil"/>
            <w:left w:val="nil"/>
            <w:bottom w:val="single" w:sz="4" w:space="0" w:color="4F81BD" w:themeColor="accent1"/>
            <w:right w:val="nil"/>
          </w:tcBorders>
        </w:tcPr>
        <w:p w14:paraId="41E58268" w14:textId="77777777" w:rsidR="00800042" w:rsidRDefault="00800042">
          <w:pPr>
            <w:pStyle w:val="ad"/>
            <w:spacing w:line="276" w:lineRule="auto"/>
            <w:rPr>
              <w:rFonts w:asciiTheme="majorHAnsi" w:eastAsiaTheme="majorEastAsia" w:hAnsiTheme="majorHAnsi" w:cstheme="majorBidi"/>
              <w:b/>
              <w:bCs/>
              <w:color w:val="4F81BD" w:themeColor="accent1"/>
            </w:rPr>
          </w:pPr>
        </w:p>
      </w:tc>
    </w:tr>
    <w:tr w:rsidR="00800042" w14:paraId="754A0F48" w14:textId="77777777" w:rsidTr="00DD645C">
      <w:trPr>
        <w:trHeight w:val="176"/>
      </w:trPr>
      <w:tc>
        <w:tcPr>
          <w:tcW w:w="2133" w:type="pct"/>
          <w:tcBorders>
            <w:top w:val="single" w:sz="4" w:space="0" w:color="4F81BD" w:themeColor="accent1"/>
            <w:left w:val="nil"/>
            <w:bottom w:val="nil"/>
            <w:right w:val="nil"/>
          </w:tcBorders>
        </w:tcPr>
        <w:p w14:paraId="57E6B887" w14:textId="77777777" w:rsidR="00800042" w:rsidRDefault="00800042">
          <w:pPr>
            <w:pStyle w:val="ad"/>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494207A2" w14:textId="77777777" w:rsidR="00800042" w:rsidRDefault="00800042">
          <w:pPr>
            <w:rPr>
              <w:rFonts w:asciiTheme="majorHAnsi" w:hAnsiTheme="majorHAnsi"/>
              <w:color w:val="365F91" w:themeColor="accent1" w:themeShade="BF"/>
              <w:sz w:val="22"/>
              <w:szCs w:val="22"/>
            </w:rPr>
          </w:pPr>
        </w:p>
      </w:tc>
      <w:tc>
        <w:tcPr>
          <w:tcW w:w="2133" w:type="pct"/>
          <w:tcBorders>
            <w:top w:val="single" w:sz="4" w:space="0" w:color="4F81BD" w:themeColor="accent1"/>
            <w:left w:val="nil"/>
            <w:bottom w:val="nil"/>
            <w:right w:val="nil"/>
          </w:tcBorders>
        </w:tcPr>
        <w:p w14:paraId="052B9D9C" w14:textId="77777777" w:rsidR="00800042" w:rsidRDefault="00800042">
          <w:pPr>
            <w:pStyle w:val="ad"/>
            <w:spacing w:line="276" w:lineRule="auto"/>
            <w:rPr>
              <w:rFonts w:asciiTheme="majorHAnsi" w:eastAsiaTheme="majorEastAsia" w:hAnsiTheme="majorHAnsi" w:cstheme="majorBidi"/>
              <w:b/>
              <w:bCs/>
              <w:color w:val="4F81BD" w:themeColor="accent1"/>
            </w:rPr>
          </w:pPr>
        </w:p>
      </w:tc>
    </w:tr>
  </w:tbl>
  <w:p w14:paraId="7B69C08B" w14:textId="19850E80" w:rsidR="00E46FDD" w:rsidRDefault="00E46FDD">
    <w:pPr>
      <w:pStyle w:val="af"/>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5000" w:type="pct"/>
      <w:tblLook w:val="04A0" w:firstRow="1" w:lastRow="0" w:firstColumn="1" w:lastColumn="0" w:noHBand="0" w:noVBand="1"/>
    </w:tblPr>
    <w:tblGrid>
      <w:gridCol w:w="3493"/>
      <w:gridCol w:w="1536"/>
      <w:gridCol w:w="3493"/>
    </w:tblGrid>
    <w:tr w:rsidR="00800042" w14:paraId="4EF43142" w14:textId="77777777" w:rsidTr="001443DD">
      <w:trPr>
        <w:trHeight w:val="151"/>
      </w:trPr>
      <w:tc>
        <w:tcPr>
          <w:tcW w:w="2250" w:type="pct"/>
          <w:tcBorders>
            <w:top w:val="nil"/>
            <w:left w:val="nil"/>
            <w:bottom w:val="single" w:sz="4" w:space="0" w:color="4F81BD" w:themeColor="accent1"/>
            <w:right w:val="nil"/>
          </w:tcBorders>
        </w:tcPr>
        <w:p w14:paraId="56EC27FD" w14:textId="77777777" w:rsidR="00800042" w:rsidRDefault="00800042">
          <w:pPr>
            <w:pStyle w:val="ad"/>
            <w:spacing w:line="276" w:lineRule="auto"/>
            <w:rPr>
              <w:rFonts w:asciiTheme="majorHAnsi" w:eastAsiaTheme="majorEastAsia" w:hAnsiTheme="majorHAnsi" w:cstheme="majorBidi"/>
              <w:b/>
              <w:bCs/>
              <w:color w:val="4F81BD" w:themeColor="accent1"/>
            </w:rPr>
          </w:pPr>
        </w:p>
      </w:tc>
      <w:tc>
        <w:tcPr>
          <w:tcW w:w="500" w:type="pct"/>
          <w:vMerge w:val="restart"/>
          <w:noWrap/>
          <w:vAlign w:val="center"/>
          <w:hideMark/>
        </w:tcPr>
        <w:p w14:paraId="3CC704EE" w14:textId="6D5F3DD8" w:rsidR="00800042" w:rsidRDefault="00800042" w:rsidP="00800042">
          <w:pPr>
            <w:pStyle w:val="af1"/>
            <w:spacing w:line="276" w:lineRule="auto"/>
            <w:rPr>
              <w:rFonts w:asciiTheme="majorHAnsi" w:hAnsiTheme="majorHAnsi"/>
              <w:color w:val="365F91" w:themeColor="accent1" w:themeShade="BF"/>
            </w:rPr>
          </w:pPr>
          <w:r>
            <w:rPr>
              <w:rFonts w:ascii="Cambria" w:hAnsi="Cambria" w:hint="eastAsia"/>
              <w:color w:val="365F91" w:themeColor="accent1" w:themeShade="BF"/>
            </w:rPr>
            <w:t>仅供内部使用</w:t>
          </w:r>
        </w:p>
      </w:tc>
      <w:tc>
        <w:tcPr>
          <w:tcW w:w="2250" w:type="pct"/>
          <w:tcBorders>
            <w:top w:val="nil"/>
            <w:left w:val="nil"/>
            <w:bottom w:val="single" w:sz="4" w:space="0" w:color="4F81BD" w:themeColor="accent1"/>
            <w:right w:val="nil"/>
          </w:tcBorders>
        </w:tcPr>
        <w:p w14:paraId="3A14E724" w14:textId="77777777" w:rsidR="00800042" w:rsidRDefault="00800042">
          <w:pPr>
            <w:pStyle w:val="ad"/>
            <w:spacing w:line="276" w:lineRule="auto"/>
            <w:rPr>
              <w:rFonts w:asciiTheme="majorHAnsi" w:eastAsiaTheme="majorEastAsia" w:hAnsiTheme="majorHAnsi" w:cstheme="majorBidi"/>
              <w:b/>
              <w:bCs/>
              <w:color w:val="4F81BD" w:themeColor="accent1"/>
            </w:rPr>
          </w:pPr>
        </w:p>
      </w:tc>
    </w:tr>
    <w:tr w:rsidR="00800042" w14:paraId="16FA86B8" w14:textId="77777777" w:rsidTr="001443DD">
      <w:trPr>
        <w:trHeight w:val="150"/>
      </w:trPr>
      <w:tc>
        <w:tcPr>
          <w:tcW w:w="2250" w:type="pct"/>
          <w:tcBorders>
            <w:top w:val="single" w:sz="4" w:space="0" w:color="4F81BD" w:themeColor="accent1"/>
            <w:left w:val="nil"/>
            <w:bottom w:val="nil"/>
            <w:right w:val="nil"/>
          </w:tcBorders>
        </w:tcPr>
        <w:p w14:paraId="0912A15F" w14:textId="77777777" w:rsidR="00800042" w:rsidRDefault="00800042">
          <w:pPr>
            <w:pStyle w:val="ad"/>
            <w:spacing w:line="276" w:lineRule="auto"/>
            <w:rPr>
              <w:rFonts w:asciiTheme="majorHAnsi" w:eastAsiaTheme="majorEastAsia" w:hAnsiTheme="majorHAnsi" w:cstheme="majorBidi"/>
              <w:b/>
              <w:bCs/>
              <w:color w:val="4F81BD" w:themeColor="accent1"/>
            </w:rPr>
          </w:pPr>
        </w:p>
      </w:tc>
      <w:tc>
        <w:tcPr>
          <w:tcW w:w="0" w:type="auto"/>
          <w:vMerge/>
          <w:vAlign w:val="center"/>
          <w:hideMark/>
        </w:tcPr>
        <w:p w14:paraId="2AC57EAC" w14:textId="77777777" w:rsidR="00800042" w:rsidRDefault="00800042">
          <w:pPr>
            <w:rPr>
              <w:rFonts w:asciiTheme="majorHAnsi" w:hAnsiTheme="majorHAnsi"/>
              <w:color w:val="365F91" w:themeColor="accent1" w:themeShade="BF"/>
              <w:sz w:val="22"/>
              <w:szCs w:val="22"/>
            </w:rPr>
          </w:pPr>
        </w:p>
      </w:tc>
      <w:tc>
        <w:tcPr>
          <w:tcW w:w="2250" w:type="pct"/>
          <w:tcBorders>
            <w:top w:val="single" w:sz="4" w:space="0" w:color="4F81BD" w:themeColor="accent1"/>
            <w:left w:val="nil"/>
            <w:bottom w:val="nil"/>
            <w:right w:val="nil"/>
          </w:tcBorders>
        </w:tcPr>
        <w:p w14:paraId="7599590F" w14:textId="77777777" w:rsidR="00800042" w:rsidRDefault="00800042">
          <w:pPr>
            <w:pStyle w:val="ad"/>
            <w:spacing w:line="276" w:lineRule="auto"/>
            <w:rPr>
              <w:rFonts w:asciiTheme="majorHAnsi" w:eastAsiaTheme="majorEastAsia" w:hAnsiTheme="majorHAnsi" w:cstheme="majorBidi"/>
              <w:b/>
              <w:bCs/>
              <w:color w:val="4F81BD" w:themeColor="accent1"/>
            </w:rPr>
          </w:pPr>
        </w:p>
      </w:tc>
    </w:tr>
  </w:tbl>
  <w:p w14:paraId="325E6379" w14:textId="77777777" w:rsidR="00E46FDD" w:rsidRDefault="00E46FDD">
    <w:pPr>
      <w:pStyle w:val="af"/>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745B" w14:textId="77777777" w:rsidR="00E46FDD" w:rsidRDefault="00E46FDD" w:rsidP="00E46FDD">
      <w:r>
        <w:separator/>
      </w:r>
    </w:p>
  </w:footnote>
  <w:footnote w:type="continuationSeparator" w:id="0">
    <w:p w14:paraId="7AB3DF5A" w14:textId="77777777" w:rsidR="00E46FDD" w:rsidRDefault="00E46FDD" w:rsidP="00E46FD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85AD1"/>
    <w:multiLevelType w:val="multilevel"/>
    <w:tmpl w:val="ADCE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5D05BB"/>
    <w:multiLevelType w:val="multilevel"/>
    <w:tmpl w:val="FBC2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9863C1"/>
    <w:multiLevelType w:val="multilevel"/>
    <w:tmpl w:val="6C50B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0B2510"/>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4">
    <w:nsid w:val="3B561CD1"/>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5">
    <w:nsid w:val="52AE373B"/>
    <w:multiLevelType w:val="multilevel"/>
    <w:tmpl w:val="0A3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B75C4A"/>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7">
    <w:nsid w:val="5EE07D08"/>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8">
    <w:nsid w:val="6B1138FC"/>
    <w:multiLevelType w:val="multilevel"/>
    <w:tmpl w:val="C416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726E11"/>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abstractNum w:abstractNumId="10">
    <w:nsid w:val="7B316C7F"/>
    <w:multiLevelType w:val="singleLevel"/>
    <w:tmpl w:val="DC367F74"/>
    <w:lvl w:ilvl="0">
      <w:numFmt w:val="none"/>
      <w:lvlText w:val="¹"/>
      <w:legacy w:legacy="1" w:legacySpace="0" w:legacyIndent="0"/>
      <w:lvlJc w:val="left"/>
      <w:pPr>
        <w:ind w:left="0" w:firstLine="0"/>
      </w:pPr>
      <w:rPr>
        <w:rFonts w:ascii="Times New Roman" w:hAnsi="Times New Roman" w:hint="default"/>
      </w:rPr>
    </w:lvl>
  </w:abstractNum>
  <w:num w:numId="1">
    <w:abstractNumId w:val="5"/>
  </w:num>
  <w:num w:numId="2">
    <w:abstractNumId w:val="0"/>
  </w:num>
  <w:num w:numId="3">
    <w:abstractNumId w:val="2"/>
  </w:num>
  <w:num w:numId="4">
    <w:abstractNumId w:val="8"/>
  </w:num>
  <w:num w:numId="5">
    <w:abstractNumId w:val="1"/>
  </w:num>
  <w:num w:numId="6">
    <w:abstractNumId w:val="9"/>
  </w:num>
  <w:num w:numId="7">
    <w:abstractNumId w:val="7"/>
  </w:num>
  <w:num w:numId="8">
    <w:abstractNumId w:val="4"/>
  </w:num>
  <w:num w:numId="9">
    <w:abstractNumId w:val="6"/>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ocumentProtection w:edit="readOnly" w:enforcement="1" w:cryptProviderType="rsaFull" w:cryptAlgorithmClass="hash" w:cryptAlgorithmType="typeAny" w:cryptAlgorithmSid="4" w:cryptSpinCount="100000" w:hash="3REIn2I94DW8utFjdM2QJy0iv1s=" w:salt="I7te+Wdlk4o4n+GQpfKjqQ=="/>
  <w:defaultTabStop w:val="420"/>
  <w:evenAndOddHeaders/>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02D8"/>
    <w:rsid w:val="00006E7E"/>
    <w:rsid w:val="000126B4"/>
    <w:rsid w:val="000171A8"/>
    <w:rsid w:val="00031AB1"/>
    <w:rsid w:val="00042428"/>
    <w:rsid w:val="00047137"/>
    <w:rsid w:val="000471C0"/>
    <w:rsid w:val="00052726"/>
    <w:rsid w:val="00055045"/>
    <w:rsid w:val="0005613F"/>
    <w:rsid w:val="000708AF"/>
    <w:rsid w:val="000736D4"/>
    <w:rsid w:val="00090EC4"/>
    <w:rsid w:val="00092C8C"/>
    <w:rsid w:val="000B5EE7"/>
    <w:rsid w:val="000C4221"/>
    <w:rsid w:val="000D45F7"/>
    <w:rsid w:val="000F0B41"/>
    <w:rsid w:val="000F4F0C"/>
    <w:rsid w:val="000F7266"/>
    <w:rsid w:val="00116106"/>
    <w:rsid w:val="001275F6"/>
    <w:rsid w:val="00132A2B"/>
    <w:rsid w:val="001379CA"/>
    <w:rsid w:val="00137CCC"/>
    <w:rsid w:val="00147FD3"/>
    <w:rsid w:val="0015459A"/>
    <w:rsid w:val="0016114A"/>
    <w:rsid w:val="00174BBC"/>
    <w:rsid w:val="0018335A"/>
    <w:rsid w:val="001843C4"/>
    <w:rsid w:val="001863E1"/>
    <w:rsid w:val="001909FF"/>
    <w:rsid w:val="001A235B"/>
    <w:rsid w:val="001A29B0"/>
    <w:rsid w:val="001A7FD9"/>
    <w:rsid w:val="001C0C9A"/>
    <w:rsid w:val="001D5C2C"/>
    <w:rsid w:val="001D7C57"/>
    <w:rsid w:val="001E0D17"/>
    <w:rsid w:val="001E5CEE"/>
    <w:rsid w:val="001F0EBA"/>
    <w:rsid w:val="001F7325"/>
    <w:rsid w:val="0020450D"/>
    <w:rsid w:val="00206C63"/>
    <w:rsid w:val="00207B59"/>
    <w:rsid w:val="00216CAD"/>
    <w:rsid w:val="00231E48"/>
    <w:rsid w:val="002379CD"/>
    <w:rsid w:val="002574F3"/>
    <w:rsid w:val="00275102"/>
    <w:rsid w:val="00280113"/>
    <w:rsid w:val="00296D73"/>
    <w:rsid w:val="002B759D"/>
    <w:rsid w:val="002C2815"/>
    <w:rsid w:val="002C3C92"/>
    <w:rsid w:val="002C7A99"/>
    <w:rsid w:val="002D343F"/>
    <w:rsid w:val="002E01FC"/>
    <w:rsid w:val="002F4BD7"/>
    <w:rsid w:val="0031523E"/>
    <w:rsid w:val="00320D58"/>
    <w:rsid w:val="003375AC"/>
    <w:rsid w:val="003464B8"/>
    <w:rsid w:val="0034751C"/>
    <w:rsid w:val="00353E08"/>
    <w:rsid w:val="00357781"/>
    <w:rsid w:val="00361E68"/>
    <w:rsid w:val="003730CA"/>
    <w:rsid w:val="003739A3"/>
    <w:rsid w:val="00384441"/>
    <w:rsid w:val="00386E06"/>
    <w:rsid w:val="00393970"/>
    <w:rsid w:val="003A1EF1"/>
    <w:rsid w:val="003A742F"/>
    <w:rsid w:val="003C31AA"/>
    <w:rsid w:val="003C4204"/>
    <w:rsid w:val="003D1EB2"/>
    <w:rsid w:val="003D3857"/>
    <w:rsid w:val="003D4073"/>
    <w:rsid w:val="003D5179"/>
    <w:rsid w:val="003E197E"/>
    <w:rsid w:val="003F3F92"/>
    <w:rsid w:val="00406C21"/>
    <w:rsid w:val="00406F13"/>
    <w:rsid w:val="00410E30"/>
    <w:rsid w:val="004119AD"/>
    <w:rsid w:val="00432339"/>
    <w:rsid w:val="00432367"/>
    <w:rsid w:val="00440F87"/>
    <w:rsid w:val="00452D7B"/>
    <w:rsid w:val="0046163D"/>
    <w:rsid w:val="00467DAE"/>
    <w:rsid w:val="00474CBB"/>
    <w:rsid w:val="00492A5C"/>
    <w:rsid w:val="004943A3"/>
    <w:rsid w:val="00494E34"/>
    <w:rsid w:val="00495838"/>
    <w:rsid w:val="00496E14"/>
    <w:rsid w:val="004A7B72"/>
    <w:rsid w:val="004B2224"/>
    <w:rsid w:val="004B240B"/>
    <w:rsid w:val="004C20B4"/>
    <w:rsid w:val="004C6951"/>
    <w:rsid w:val="004D4A4F"/>
    <w:rsid w:val="004D64CB"/>
    <w:rsid w:val="005335E0"/>
    <w:rsid w:val="00535FCF"/>
    <w:rsid w:val="00544238"/>
    <w:rsid w:val="0054795D"/>
    <w:rsid w:val="005501FE"/>
    <w:rsid w:val="00567C4F"/>
    <w:rsid w:val="0058030B"/>
    <w:rsid w:val="00585002"/>
    <w:rsid w:val="00594524"/>
    <w:rsid w:val="005957D5"/>
    <w:rsid w:val="005A2A1A"/>
    <w:rsid w:val="005D10EA"/>
    <w:rsid w:val="005D6458"/>
    <w:rsid w:val="005E04C3"/>
    <w:rsid w:val="005E297C"/>
    <w:rsid w:val="005E53C4"/>
    <w:rsid w:val="005F041E"/>
    <w:rsid w:val="005F2371"/>
    <w:rsid w:val="0060015B"/>
    <w:rsid w:val="00601148"/>
    <w:rsid w:val="00630FE1"/>
    <w:rsid w:val="0063333F"/>
    <w:rsid w:val="0064057E"/>
    <w:rsid w:val="0064518F"/>
    <w:rsid w:val="006464D2"/>
    <w:rsid w:val="00652D2D"/>
    <w:rsid w:val="00670812"/>
    <w:rsid w:val="0067381A"/>
    <w:rsid w:val="006741DF"/>
    <w:rsid w:val="0068134B"/>
    <w:rsid w:val="00687215"/>
    <w:rsid w:val="00697B73"/>
    <w:rsid w:val="006B0E73"/>
    <w:rsid w:val="006B3F0D"/>
    <w:rsid w:val="006C2182"/>
    <w:rsid w:val="006C2616"/>
    <w:rsid w:val="006D7F67"/>
    <w:rsid w:val="006E3085"/>
    <w:rsid w:val="006E58D8"/>
    <w:rsid w:val="006E60E9"/>
    <w:rsid w:val="006E621F"/>
    <w:rsid w:val="006F78C7"/>
    <w:rsid w:val="00700848"/>
    <w:rsid w:val="00721E45"/>
    <w:rsid w:val="00736706"/>
    <w:rsid w:val="00744B78"/>
    <w:rsid w:val="007450CB"/>
    <w:rsid w:val="007468C1"/>
    <w:rsid w:val="00751419"/>
    <w:rsid w:val="00751BC3"/>
    <w:rsid w:val="00777B4E"/>
    <w:rsid w:val="00785A7D"/>
    <w:rsid w:val="007911C9"/>
    <w:rsid w:val="00791E7C"/>
    <w:rsid w:val="007A1368"/>
    <w:rsid w:val="007B2263"/>
    <w:rsid w:val="007C4C4A"/>
    <w:rsid w:val="007D5E2D"/>
    <w:rsid w:val="007E09AA"/>
    <w:rsid w:val="007E1825"/>
    <w:rsid w:val="007F0168"/>
    <w:rsid w:val="007F0985"/>
    <w:rsid w:val="00800042"/>
    <w:rsid w:val="00802B45"/>
    <w:rsid w:val="0080625D"/>
    <w:rsid w:val="00813311"/>
    <w:rsid w:val="008346B0"/>
    <w:rsid w:val="00835847"/>
    <w:rsid w:val="00840287"/>
    <w:rsid w:val="008733C7"/>
    <w:rsid w:val="00883C5A"/>
    <w:rsid w:val="0089721B"/>
    <w:rsid w:val="008B22F3"/>
    <w:rsid w:val="008B357E"/>
    <w:rsid w:val="008C2A0C"/>
    <w:rsid w:val="008D679B"/>
    <w:rsid w:val="008E2CB1"/>
    <w:rsid w:val="008E333F"/>
    <w:rsid w:val="008E5284"/>
    <w:rsid w:val="008F42F4"/>
    <w:rsid w:val="008F4B65"/>
    <w:rsid w:val="009002D8"/>
    <w:rsid w:val="00900653"/>
    <w:rsid w:val="00904754"/>
    <w:rsid w:val="0091202B"/>
    <w:rsid w:val="009128DB"/>
    <w:rsid w:val="009264A4"/>
    <w:rsid w:val="00926DD5"/>
    <w:rsid w:val="00937893"/>
    <w:rsid w:val="00957997"/>
    <w:rsid w:val="009816C8"/>
    <w:rsid w:val="00987073"/>
    <w:rsid w:val="00993AC7"/>
    <w:rsid w:val="00994227"/>
    <w:rsid w:val="009964B0"/>
    <w:rsid w:val="009C0E59"/>
    <w:rsid w:val="009C6E1C"/>
    <w:rsid w:val="009D5B16"/>
    <w:rsid w:val="009D7F82"/>
    <w:rsid w:val="009E23C7"/>
    <w:rsid w:val="009E6975"/>
    <w:rsid w:val="009F4483"/>
    <w:rsid w:val="009F518A"/>
    <w:rsid w:val="009F6A3E"/>
    <w:rsid w:val="009F6F4F"/>
    <w:rsid w:val="00A02720"/>
    <w:rsid w:val="00A05607"/>
    <w:rsid w:val="00A079AF"/>
    <w:rsid w:val="00A10CD3"/>
    <w:rsid w:val="00A137F3"/>
    <w:rsid w:val="00A226AD"/>
    <w:rsid w:val="00A22E0F"/>
    <w:rsid w:val="00A27875"/>
    <w:rsid w:val="00A30AC3"/>
    <w:rsid w:val="00A32C20"/>
    <w:rsid w:val="00A5217C"/>
    <w:rsid w:val="00A56129"/>
    <w:rsid w:val="00A62E17"/>
    <w:rsid w:val="00A90B27"/>
    <w:rsid w:val="00A9325E"/>
    <w:rsid w:val="00A944B1"/>
    <w:rsid w:val="00AA02B0"/>
    <w:rsid w:val="00AA21F5"/>
    <w:rsid w:val="00AA48E0"/>
    <w:rsid w:val="00AB1248"/>
    <w:rsid w:val="00AB31C8"/>
    <w:rsid w:val="00AD24A2"/>
    <w:rsid w:val="00AD3A99"/>
    <w:rsid w:val="00AE4275"/>
    <w:rsid w:val="00AE75E5"/>
    <w:rsid w:val="00AF2863"/>
    <w:rsid w:val="00AF7F12"/>
    <w:rsid w:val="00B01544"/>
    <w:rsid w:val="00B12A92"/>
    <w:rsid w:val="00B56625"/>
    <w:rsid w:val="00B670C5"/>
    <w:rsid w:val="00B74362"/>
    <w:rsid w:val="00B7487D"/>
    <w:rsid w:val="00B77E60"/>
    <w:rsid w:val="00B83115"/>
    <w:rsid w:val="00B97AB5"/>
    <w:rsid w:val="00BA421A"/>
    <w:rsid w:val="00BA5DE3"/>
    <w:rsid w:val="00BB00D0"/>
    <w:rsid w:val="00BC449C"/>
    <w:rsid w:val="00BC6314"/>
    <w:rsid w:val="00BD5540"/>
    <w:rsid w:val="00BD76F8"/>
    <w:rsid w:val="00BF0BC9"/>
    <w:rsid w:val="00BF20C4"/>
    <w:rsid w:val="00C06C9D"/>
    <w:rsid w:val="00C10ECB"/>
    <w:rsid w:val="00C23F97"/>
    <w:rsid w:val="00C30EAE"/>
    <w:rsid w:val="00C31DD4"/>
    <w:rsid w:val="00C3303E"/>
    <w:rsid w:val="00C3327F"/>
    <w:rsid w:val="00C4206A"/>
    <w:rsid w:val="00C44241"/>
    <w:rsid w:val="00C50809"/>
    <w:rsid w:val="00C60A2A"/>
    <w:rsid w:val="00C70D2B"/>
    <w:rsid w:val="00C727AD"/>
    <w:rsid w:val="00C72F6A"/>
    <w:rsid w:val="00C7724B"/>
    <w:rsid w:val="00C81245"/>
    <w:rsid w:val="00C83D58"/>
    <w:rsid w:val="00C9140E"/>
    <w:rsid w:val="00C9216D"/>
    <w:rsid w:val="00C92B02"/>
    <w:rsid w:val="00C9698F"/>
    <w:rsid w:val="00CB3756"/>
    <w:rsid w:val="00CB668F"/>
    <w:rsid w:val="00CC1056"/>
    <w:rsid w:val="00CC6BF7"/>
    <w:rsid w:val="00CD330A"/>
    <w:rsid w:val="00CD55B9"/>
    <w:rsid w:val="00CE0355"/>
    <w:rsid w:val="00CF3EC7"/>
    <w:rsid w:val="00CF4C65"/>
    <w:rsid w:val="00CF6A34"/>
    <w:rsid w:val="00D028BC"/>
    <w:rsid w:val="00D0489C"/>
    <w:rsid w:val="00D0735F"/>
    <w:rsid w:val="00D150A6"/>
    <w:rsid w:val="00D15E26"/>
    <w:rsid w:val="00D16FA8"/>
    <w:rsid w:val="00D36F05"/>
    <w:rsid w:val="00D60A6E"/>
    <w:rsid w:val="00D666EE"/>
    <w:rsid w:val="00D76A97"/>
    <w:rsid w:val="00D809DF"/>
    <w:rsid w:val="00D82294"/>
    <w:rsid w:val="00D82DC0"/>
    <w:rsid w:val="00D854E8"/>
    <w:rsid w:val="00D90092"/>
    <w:rsid w:val="00D97110"/>
    <w:rsid w:val="00D9769B"/>
    <w:rsid w:val="00DC2EEC"/>
    <w:rsid w:val="00DC3971"/>
    <w:rsid w:val="00DD0EDF"/>
    <w:rsid w:val="00DD645C"/>
    <w:rsid w:val="00DD6F6D"/>
    <w:rsid w:val="00DE617E"/>
    <w:rsid w:val="00DF0F9E"/>
    <w:rsid w:val="00DF2FB2"/>
    <w:rsid w:val="00E15F7C"/>
    <w:rsid w:val="00E22A18"/>
    <w:rsid w:val="00E252A3"/>
    <w:rsid w:val="00E2754A"/>
    <w:rsid w:val="00E32CD9"/>
    <w:rsid w:val="00E46FDD"/>
    <w:rsid w:val="00E51BC9"/>
    <w:rsid w:val="00E538C3"/>
    <w:rsid w:val="00E57E97"/>
    <w:rsid w:val="00E72336"/>
    <w:rsid w:val="00E753C9"/>
    <w:rsid w:val="00E805E1"/>
    <w:rsid w:val="00E97900"/>
    <w:rsid w:val="00EA18B1"/>
    <w:rsid w:val="00EA5743"/>
    <w:rsid w:val="00EC445F"/>
    <w:rsid w:val="00ED1F06"/>
    <w:rsid w:val="00EE4096"/>
    <w:rsid w:val="00EF0530"/>
    <w:rsid w:val="00EF5DE7"/>
    <w:rsid w:val="00F217D5"/>
    <w:rsid w:val="00F23799"/>
    <w:rsid w:val="00F31EE7"/>
    <w:rsid w:val="00F47BF9"/>
    <w:rsid w:val="00F51FCA"/>
    <w:rsid w:val="00F5541A"/>
    <w:rsid w:val="00F80DE6"/>
    <w:rsid w:val="00F81721"/>
    <w:rsid w:val="00FA16D1"/>
    <w:rsid w:val="00FA4E67"/>
    <w:rsid w:val="00FC36F5"/>
    <w:rsid w:val="00FE4AA8"/>
    <w:rsid w:val="00FE6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5A1C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0A"/>
    <w:pPr>
      <w:widowControl w:val="0"/>
      <w:jc w:val="both"/>
    </w:pPr>
  </w:style>
  <w:style w:type="paragraph" w:styleId="1">
    <w:name w:val="heading 1"/>
    <w:basedOn w:val="a"/>
    <w:next w:val="a"/>
    <w:link w:val="10"/>
    <w:uiPriority w:val="9"/>
    <w:qFormat/>
    <w:rsid w:val="0017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4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72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CD330A"/>
    <w:rPr>
      <w:kern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标题 1字符"/>
    <w:basedOn w:val="a0"/>
    <w:link w:val="1"/>
    <w:uiPriority w:val="9"/>
    <w:rsid w:val="00174BBC"/>
    <w:rPr>
      <w:b/>
      <w:bCs/>
      <w:kern w:val="44"/>
      <w:sz w:val="44"/>
      <w:szCs w:val="44"/>
    </w:rPr>
  </w:style>
  <w:style w:type="character" w:customStyle="1" w:styleId="20">
    <w:name w:val="标题 2字符"/>
    <w:basedOn w:val="a0"/>
    <w:link w:val="2"/>
    <w:uiPriority w:val="9"/>
    <w:rsid w:val="00174BBC"/>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174BBC"/>
    <w:rPr>
      <w:rFonts w:ascii="Heiti SC Light" w:eastAsia="Heiti SC Light"/>
    </w:rPr>
  </w:style>
  <w:style w:type="character" w:customStyle="1" w:styleId="a5">
    <w:name w:val="文档结构图 字符"/>
    <w:basedOn w:val="a0"/>
    <w:link w:val="a4"/>
    <w:uiPriority w:val="99"/>
    <w:semiHidden/>
    <w:rsid w:val="00174BBC"/>
    <w:rPr>
      <w:rFonts w:ascii="Heiti SC Light" w:eastAsia="Heiti SC Light"/>
    </w:rPr>
  </w:style>
  <w:style w:type="character" w:styleId="a6">
    <w:name w:val="Hyperlink"/>
    <w:basedOn w:val="a0"/>
    <w:uiPriority w:val="99"/>
    <w:unhideWhenUsed/>
    <w:rsid w:val="00AE4275"/>
    <w:rPr>
      <w:color w:val="0000FF" w:themeColor="hyperlink"/>
      <w:u w:val="single"/>
    </w:rPr>
  </w:style>
  <w:style w:type="paragraph" w:styleId="a7">
    <w:name w:val="List Paragraph"/>
    <w:basedOn w:val="a"/>
    <w:uiPriority w:val="34"/>
    <w:qFormat/>
    <w:rsid w:val="00B97AB5"/>
    <w:pPr>
      <w:ind w:firstLineChars="200" w:firstLine="420"/>
    </w:pPr>
  </w:style>
  <w:style w:type="paragraph" w:styleId="a8">
    <w:name w:val="Balloon Text"/>
    <w:basedOn w:val="a"/>
    <w:link w:val="a9"/>
    <w:uiPriority w:val="99"/>
    <w:semiHidden/>
    <w:unhideWhenUsed/>
    <w:rsid w:val="00EF0530"/>
    <w:rPr>
      <w:rFonts w:ascii="Heiti SC Light" w:eastAsia="Heiti SC Light"/>
      <w:sz w:val="18"/>
      <w:szCs w:val="18"/>
    </w:rPr>
  </w:style>
  <w:style w:type="character" w:customStyle="1" w:styleId="a9">
    <w:name w:val="批注框文本字符"/>
    <w:basedOn w:val="a0"/>
    <w:link w:val="a8"/>
    <w:uiPriority w:val="99"/>
    <w:semiHidden/>
    <w:rsid w:val="00EF0530"/>
    <w:rPr>
      <w:rFonts w:ascii="Heiti SC Light" w:eastAsia="Heiti SC Light"/>
      <w:sz w:val="18"/>
      <w:szCs w:val="18"/>
    </w:rPr>
  </w:style>
  <w:style w:type="paragraph" w:customStyle="1" w:styleId="p5">
    <w:name w:val="p5"/>
    <w:basedOn w:val="a"/>
    <w:rsid w:val="000F4F0C"/>
    <w:pPr>
      <w:widowControl/>
      <w:spacing w:before="100" w:beforeAutospacing="1" w:after="100" w:afterAutospacing="1"/>
      <w:jc w:val="left"/>
    </w:pPr>
    <w:rPr>
      <w:rFonts w:ascii="Times" w:hAnsi="Times"/>
      <w:kern w:val="0"/>
      <w:sz w:val="20"/>
      <w:szCs w:val="20"/>
    </w:rPr>
  </w:style>
  <w:style w:type="paragraph" w:customStyle="1" w:styleId="p1">
    <w:name w:val="p1"/>
    <w:basedOn w:val="a"/>
    <w:rsid w:val="000F4F0C"/>
    <w:pPr>
      <w:widowControl/>
      <w:spacing w:before="100" w:beforeAutospacing="1" w:after="100" w:afterAutospacing="1"/>
      <w:jc w:val="left"/>
    </w:pPr>
    <w:rPr>
      <w:rFonts w:ascii="Times" w:hAnsi="Times"/>
      <w:kern w:val="0"/>
      <w:sz w:val="20"/>
      <w:szCs w:val="20"/>
    </w:rPr>
  </w:style>
  <w:style w:type="paragraph" w:customStyle="1" w:styleId="aa">
    <w:name w:val="规则"/>
    <w:basedOn w:val="a"/>
    <w:rsid w:val="000126B4"/>
    <w:pPr>
      <w:autoSpaceDE w:val="0"/>
      <w:autoSpaceDN w:val="0"/>
      <w:adjustRightInd w:val="0"/>
      <w:spacing w:before="210" w:line="360" w:lineRule="auto"/>
    </w:pPr>
    <w:rPr>
      <w:rFonts w:ascii="Courier New" w:eastAsia="宋体" w:hAnsi="Courier New" w:cs="Courier New"/>
      <w:b/>
      <w:bCs/>
      <w:kern w:val="0"/>
      <w:sz w:val="21"/>
      <w:szCs w:val="21"/>
    </w:rPr>
  </w:style>
  <w:style w:type="paragraph" w:styleId="ab">
    <w:name w:val="Normal (Web)"/>
    <w:basedOn w:val="a"/>
    <w:uiPriority w:val="99"/>
    <w:unhideWhenUsed/>
    <w:rsid w:val="008B357E"/>
    <w:pPr>
      <w:widowControl/>
      <w:spacing w:before="100" w:beforeAutospacing="1" w:after="100" w:afterAutospacing="1"/>
      <w:jc w:val="left"/>
    </w:pPr>
    <w:rPr>
      <w:rFonts w:ascii="Times" w:hAnsi="Times" w:cs="Times New Roman"/>
      <w:kern w:val="0"/>
      <w:sz w:val="20"/>
      <w:szCs w:val="20"/>
    </w:rPr>
  </w:style>
  <w:style w:type="character" w:styleId="ac">
    <w:name w:val="Strong"/>
    <w:basedOn w:val="a0"/>
    <w:uiPriority w:val="22"/>
    <w:qFormat/>
    <w:rsid w:val="0015459A"/>
    <w:rPr>
      <w:b/>
      <w:bCs/>
    </w:rPr>
  </w:style>
  <w:style w:type="character" w:customStyle="1" w:styleId="css-truncate">
    <w:name w:val="css-truncate"/>
    <w:basedOn w:val="a0"/>
    <w:rsid w:val="009F6A3E"/>
  </w:style>
  <w:style w:type="paragraph" w:styleId="ad">
    <w:name w:val="header"/>
    <w:basedOn w:val="a"/>
    <w:link w:val="ae"/>
    <w:uiPriority w:val="99"/>
    <w:unhideWhenUsed/>
    <w:rsid w:val="00E46FDD"/>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E46FDD"/>
    <w:rPr>
      <w:sz w:val="18"/>
      <w:szCs w:val="18"/>
    </w:rPr>
  </w:style>
  <w:style w:type="paragraph" w:styleId="af">
    <w:name w:val="footer"/>
    <w:basedOn w:val="a"/>
    <w:link w:val="af0"/>
    <w:uiPriority w:val="99"/>
    <w:unhideWhenUsed/>
    <w:rsid w:val="00E46FDD"/>
    <w:pPr>
      <w:tabs>
        <w:tab w:val="center" w:pos="4153"/>
        <w:tab w:val="right" w:pos="8306"/>
      </w:tabs>
      <w:snapToGrid w:val="0"/>
      <w:jc w:val="left"/>
    </w:pPr>
    <w:rPr>
      <w:sz w:val="18"/>
      <w:szCs w:val="18"/>
    </w:rPr>
  </w:style>
  <w:style w:type="character" w:customStyle="1" w:styleId="af0">
    <w:name w:val="页脚字符"/>
    <w:basedOn w:val="a0"/>
    <w:link w:val="af"/>
    <w:uiPriority w:val="99"/>
    <w:rsid w:val="00E46FDD"/>
    <w:rPr>
      <w:sz w:val="18"/>
      <w:szCs w:val="18"/>
    </w:rPr>
  </w:style>
  <w:style w:type="table" w:styleId="-1">
    <w:name w:val="Light Shading Accent 1"/>
    <w:basedOn w:val="a1"/>
    <w:uiPriority w:val="60"/>
    <w:rsid w:val="00E46FDD"/>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1">
    <w:name w:val="No Spacing"/>
    <w:link w:val="af2"/>
    <w:qFormat/>
    <w:rsid w:val="00751419"/>
    <w:rPr>
      <w:rFonts w:ascii="PMingLiU" w:hAnsi="PMingLiU"/>
      <w:kern w:val="0"/>
      <w:sz w:val="22"/>
      <w:szCs w:val="22"/>
    </w:rPr>
  </w:style>
  <w:style w:type="character" w:customStyle="1" w:styleId="af2">
    <w:name w:val="无间距字符"/>
    <w:basedOn w:val="a0"/>
    <w:link w:val="af1"/>
    <w:rsid w:val="00751419"/>
    <w:rPr>
      <w:rFonts w:ascii="PMingLiU" w:hAnsi="PMingLiU"/>
      <w:kern w:val="0"/>
      <w:sz w:val="22"/>
      <w:szCs w:val="22"/>
    </w:rPr>
  </w:style>
  <w:style w:type="paragraph" w:styleId="TOC">
    <w:name w:val="TOC Heading"/>
    <w:basedOn w:val="1"/>
    <w:next w:val="a"/>
    <w:uiPriority w:val="39"/>
    <w:unhideWhenUsed/>
    <w:qFormat/>
    <w:rsid w:val="00A30A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30AC3"/>
    <w:pPr>
      <w:spacing w:before="120"/>
      <w:jc w:val="left"/>
    </w:pPr>
    <w:rPr>
      <w:b/>
      <w:sz w:val="22"/>
      <w:szCs w:val="22"/>
    </w:rPr>
  </w:style>
  <w:style w:type="paragraph" w:styleId="21">
    <w:name w:val="toc 2"/>
    <w:basedOn w:val="a"/>
    <w:next w:val="a"/>
    <w:autoRedefine/>
    <w:uiPriority w:val="39"/>
    <w:unhideWhenUsed/>
    <w:rsid w:val="00A30AC3"/>
    <w:pPr>
      <w:ind w:left="240"/>
      <w:jc w:val="left"/>
    </w:pPr>
    <w:rPr>
      <w:i/>
      <w:sz w:val="22"/>
      <w:szCs w:val="22"/>
    </w:rPr>
  </w:style>
  <w:style w:type="paragraph" w:styleId="31">
    <w:name w:val="toc 3"/>
    <w:basedOn w:val="a"/>
    <w:next w:val="a"/>
    <w:autoRedefine/>
    <w:uiPriority w:val="39"/>
    <w:unhideWhenUsed/>
    <w:rsid w:val="00A30AC3"/>
    <w:pPr>
      <w:ind w:left="480"/>
      <w:jc w:val="left"/>
    </w:pPr>
    <w:rPr>
      <w:sz w:val="22"/>
      <w:szCs w:val="22"/>
    </w:rPr>
  </w:style>
  <w:style w:type="paragraph" w:styleId="4">
    <w:name w:val="toc 4"/>
    <w:basedOn w:val="a"/>
    <w:next w:val="a"/>
    <w:autoRedefine/>
    <w:uiPriority w:val="39"/>
    <w:unhideWhenUsed/>
    <w:rsid w:val="00A30AC3"/>
    <w:pPr>
      <w:ind w:left="720"/>
      <w:jc w:val="left"/>
    </w:pPr>
    <w:rPr>
      <w:sz w:val="20"/>
      <w:szCs w:val="20"/>
    </w:rPr>
  </w:style>
  <w:style w:type="paragraph" w:styleId="5">
    <w:name w:val="toc 5"/>
    <w:basedOn w:val="a"/>
    <w:next w:val="a"/>
    <w:autoRedefine/>
    <w:uiPriority w:val="39"/>
    <w:unhideWhenUsed/>
    <w:rsid w:val="00A30AC3"/>
    <w:pPr>
      <w:ind w:left="960"/>
      <w:jc w:val="left"/>
    </w:pPr>
    <w:rPr>
      <w:sz w:val="20"/>
      <w:szCs w:val="20"/>
    </w:rPr>
  </w:style>
  <w:style w:type="paragraph" w:styleId="6">
    <w:name w:val="toc 6"/>
    <w:basedOn w:val="a"/>
    <w:next w:val="a"/>
    <w:autoRedefine/>
    <w:uiPriority w:val="39"/>
    <w:unhideWhenUsed/>
    <w:rsid w:val="00A30AC3"/>
    <w:pPr>
      <w:ind w:left="1200"/>
      <w:jc w:val="left"/>
    </w:pPr>
    <w:rPr>
      <w:sz w:val="20"/>
      <w:szCs w:val="20"/>
    </w:rPr>
  </w:style>
  <w:style w:type="paragraph" w:styleId="7">
    <w:name w:val="toc 7"/>
    <w:basedOn w:val="a"/>
    <w:next w:val="a"/>
    <w:autoRedefine/>
    <w:uiPriority w:val="39"/>
    <w:unhideWhenUsed/>
    <w:rsid w:val="00A30AC3"/>
    <w:pPr>
      <w:ind w:left="1440"/>
      <w:jc w:val="left"/>
    </w:pPr>
    <w:rPr>
      <w:sz w:val="20"/>
      <w:szCs w:val="20"/>
    </w:rPr>
  </w:style>
  <w:style w:type="paragraph" w:styleId="8">
    <w:name w:val="toc 8"/>
    <w:basedOn w:val="a"/>
    <w:next w:val="a"/>
    <w:autoRedefine/>
    <w:uiPriority w:val="39"/>
    <w:unhideWhenUsed/>
    <w:rsid w:val="00A30AC3"/>
    <w:pPr>
      <w:ind w:left="1680"/>
      <w:jc w:val="left"/>
    </w:pPr>
    <w:rPr>
      <w:sz w:val="20"/>
      <w:szCs w:val="20"/>
    </w:rPr>
  </w:style>
  <w:style w:type="paragraph" w:styleId="9">
    <w:name w:val="toc 9"/>
    <w:basedOn w:val="a"/>
    <w:next w:val="a"/>
    <w:autoRedefine/>
    <w:uiPriority w:val="39"/>
    <w:unhideWhenUsed/>
    <w:rsid w:val="00A30AC3"/>
    <w:pPr>
      <w:ind w:left="1920"/>
      <w:jc w:val="left"/>
    </w:pPr>
    <w:rPr>
      <w:sz w:val="20"/>
      <w:szCs w:val="20"/>
    </w:rPr>
  </w:style>
  <w:style w:type="character" w:customStyle="1" w:styleId="30">
    <w:name w:val="标题 3字符"/>
    <w:basedOn w:val="a0"/>
    <w:link w:val="3"/>
    <w:uiPriority w:val="9"/>
    <w:rsid w:val="00687215"/>
    <w:rPr>
      <w:b/>
      <w:bCs/>
      <w:sz w:val="32"/>
      <w:szCs w:val="32"/>
    </w:rPr>
  </w:style>
  <w:style w:type="character" w:styleId="HTML">
    <w:name w:val="HTML Code"/>
    <w:basedOn w:val="a0"/>
    <w:uiPriority w:val="99"/>
    <w:semiHidden/>
    <w:unhideWhenUsed/>
    <w:rsid w:val="00FC36F5"/>
    <w:rPr>
      <w:rFonts w:ascii="Courier" w:eastAsiaTheme="minorEastAsia" w:hAnsi="Courier" w:cs="Courier"/>
      <w:sz w:val="20"/>
      <w:szCs w:val="20"/>
    </w:rPr>
  </w:style>
  <w:style w:type="paragraph" w:styleId="HTML0">
    <w:name w:val="HTML Preformatted"/>
    <w:basedOn w:val="a"/>
    <w:link w:val="HTML1"/>
    <w:uiPriority w:val="99"/>
    <w:unhideWhenUsed/>
    <w:rsid w:val="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5F2371"/>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30A"/>
    <w:pPr>
      <w:widowControl w:val="0"/>
      <w:jc w:val="both"/>
    </w:pPr>
  </w:style>
  <w:style w:type="paragraph" w:styleId="1">
    <w:name w:val="heading 1"/>
    <w:basedOn w:val="a"/>
    <w:next w:val="a"/>
    <w:link w:val="10"/>
    <w:uiPriority w:val="9"/>
    <w:qFormat/>
    <w:rsid w:val="00174BB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74BB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72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1"/>
    <w:rsid w:val="00CD330A"/>
    <w:rPr>
      <w:kern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0">
    <w:name w:val="标题 1字符"/>
    <w:basedOn w:val="a0"/>
    <w:link w:val="1"/>
    <w:uiPriority w:val="9"/>
    <w:rsid w:val="00174BBC"/>
    <w:rPr>
      <w:b/>
      <w:bCs/>
      <w:kern w:val="44"/>
      <w:sz w:val="44"/>
      <w:szCs w:val="44"/>
    </w:rPr>
  </w:style>
  <w:style w:type="character" w:customStyle="1" w:styleId="20">
    <w:name w:val="标题 2字符"/>
    <w:basedOn w:val="a0"/>
    <w:link w:val="2"/>
    <w:uiPriority w:val="9"/>
    <w:rsid w:val="00174BBC"/>
    <w:rPr>
      <w:rFonts w:asciiTheme="majorHAnsi" w:eastAsiaTheme="majorEastAsia" w:hAnsiTheme="majorHAnsi" w:cstheme="majorBidi"/>
      <w:b/>
      <w:bCs/>
      <w:sz w:val="32"/>
      <w:szCs w:val="32"/>
    </w:rPr>
  </w:style>
  <w:style w:type="paragraph" w:styleId="a4">
    <w:name w:val="Document Map"/>
    <w:basedOn w:val="a"/>
    <w:link w:val="a5"/>
    <w:uiPriority w:val="99"/>
    <w:semiHidden/>
    <w:unhideWhenUsed/>
    <w:rsid w:val="00174BBC"/>
    <w:rPr>
      <w:rFonts w:ascii="Heiti SC Light" w:eastAsia="Heiti SC Light"/>
    </w:rPr>
  </w:style>
  <w:style w:type="character" w:customStyle="1" w:styleId="a5">
    <w:name w:val="文档结构图 字符"/>
    <w:basedOn w:val="a0"/>
    <w:link w:val="a4"/>
    <w:uiPriority w:val="99"/>
    <w:semiHidden/>
    <w:rsid w:val="00174BBC"/>
    <w:rPr>
      <w:rFonts w:ascii="Heiti SC Light" w:eastAsia="Heiti SC Light"/>
    </w:rPr>
  </w:style>
  <w:style w:type="character" w:styleId="a6">
    <w:name w:val="Hyperlink"/>
    <w:basedOn w:val="a0"/>
    <w:uiPriority w:val="99"/>
    <w:unhideWhenUsed/>
    <w:rsid w:val="00AE4275"/>
    <w:rPr>
      <w:color w:val="0000FF" w:themeColor="hyperlink"/>
      <w:u w:val="single"/>
    </w:rPr>
  </w:style>
  <w:style w:type="paragraph" w:styleId="a7">
    <w:name w:val="List Paragraph"/>
    <w:basedOn w:val="a"/>
    <w:uiPriority w:val="34"/>
    <w:qFormat/>
    <w:rsid w:val="00B97AB5"/>
    <w:pPr>
      <w:ind w:firstLineChars="200" w:firstLine="420"/>
    </w:pPr>
  </w:style>
  <w:style w:type="paragraph" w:styleId="a8">
    <w:name w:val="Balloon Text"/>
    <w:basedOn w:val="a"/>
    <w:link w:val="a9"/>
    <w:uiPriority w:val="99"/>
    <w:semiHidden/>
    <w:unhideWhenUsed/>
    <w:rsid w:val="00EF0530"/>
    <w:rPr>
      <w:rFonts w:ascii="Heiti SC Light" w:eastAsia="Heiti SC Light"/>
      <w:sz w:val="18"/>
      <w:szCs w:val="18"/>
    </w:rPr>
  </w:style>
  <w:style w:type="character" w:customStyle="1" w:styleId="a9">
    <w:name w:val="批注框文本字符"/>
    <w:basedOn w:val="a0"/>
    <w:link w:val="a8"/>
    <w:uiPriority w:val="99"/>
    <w:semiHidden/>
    <w:rsid w:val="00EF0530"/>
    <w:rPr>
      <w:rFonts w:ascii="Heiti SC Light" w:eastAsia="Heiti SC Light"/>
      <w:sz w:val="18"/>
      <w:szCs w:val="18"/>
    </w:rPr>
  </w:style>
  <w:style w:type="paragraph" w:customStyle="1" w:styleId="p5">
    <w:name w:val="p5"/>
    <w:basedOn w:val="a"/>
    <w:rsid w:val="000F4F0C"/>
    <w:pPr>
      <w:widowControl/>
      <w:spacing w:before="100" w:beforeAutospacing="1" w:after="100" w:afterAutospacing="1"/>
      <w:jc w:val="left"/>
    </w:pPr>
    <w:rPr>
      <w:rFonts w:ascii="Times" w:hAnsi="Times"/>
      <w:kern w:val="0"/>
      <w:sz w:val="20"/>
      <w:szCs w:val="20"/>
    </w:rPr>
  </w:style>
  <w:style w:type="paragraph" w:customStyle="1" w:styleId="p1">
    <w:name w:val="p1"/>
    <w:basedOn w:val="a"/>
    <w:rsid w:val="000F4F0C"/>
    <w:pPr>
      <w:widowControl/>
      <w:spacing w:before="100" w:beforeAutospacing="1" w:after="100" w:afterAutospacing="1"/>
      <w:jc w:val="left"/>
    </w:pPr>
    <w:rPr>
      <w:rFonts w:ascii="Times" w:hAnsi="Times"/>
      <w:kern w:val="0"/>
      <w:sz w:val="20"/>
      <w:szCs w:val="20"/>
    </w:rPr>
  </w:style>
  <w:style w:type="paragraph" w:customStyle="1" w:styleId="aa">
    <w:name w:val="规则"/>
    <w:basedOn w:val="a"/>
    <w:rsid w:val="000126B4"/>
    <w:pPr>
      <w:autoSpaceDE w:val="0"/>
      <w:autoSpaceDN w:val="0"/>
      <w:adjustRightInd w:val="0"/>
      <w:spacing w:before="210" w:line="360" w:lineRule="auto"/>
    </w:pPr>
    <w:rPr>
      <w:rFonts w:ascii="Courier New" w:eastAsia="宋体" w:hAnsi="Courier New" w:cs="Courier New"/>
      <w:b/>
      <w:bCs/>
      <w:kern w:val="0"/>
      <w:sz w:val="21"/>
      <w:szCs w:val="21"/>
    </w:rPr>
  </w:style>
  <w:style w:type="paragraph" w:styleId="ab">
    <w:name w:val="Normal (Web)"/>
    <w:basedOn w:val="a"/>
    <w:uiPriority w:val="99"/>
    <w:unhideWhenUsed/>
    <w:rsid w:val="008B357E"/>
    <w:pPr>
      <w:widowControl/>
      <w:spacing w:before="100" w:beforeAutospacing="1" w:after="100" w:afterAutospacing="1"/>
      <w:jc w:val="left"/>
    </w:pPr>
    <w:rPr>
      <w:rFonts w:ascii="Times" w:hAnsi="Times" w:cs="Times New Roman"/>
      <w:kern w:val="0"/>
      <w:sz w:val="20"/>
      <w:szCs w:val="20"/>
    </w:rPr>
  </w:style>
  <w:style w:type="character" w:styleId="ac">
    <w:name w:val="Strong"/>
    <w:basedOn w:val="a0"/>
    <w:uiPriority w:val="22"/>
    <w:qFormat/>
    <w:rsid w:val="0015459A"/>
    <w:rPr>
      <w:b/>
      <w:bCs/>
    </w:rPr>
  </w:style>
  <w:style w:type="character" w:customStyle="1" w:styleId="css-truncate">
    <w:name w:val="css-truncate"/>
    <w:basedOn w:val="a0"/>
    <w:rsid w:val="009F6A3E"/>
  </w:style>
  <w:style w:type="paragraph" w:styleId="ad">
    <w:name w:val="header"/>
    <w:basedOn w:val="a"/>
    <w:link w:val="ae"/>
    <w:uiPriority w:val="99"/>
    <w:unhideWhenUsed/>
    <w:rsid w:val="00E46FDD"/>
    <w:pPr>
      <w:pBdr>
        <w:bottom w:val="single" w:sz="6" w:space="1" w:color="auto"/>
      </w:pBdr>
      <w:tabs>
        <w:tab w:val="center" w:pos="4153"/>
        <w:tab w:val="right" w:pos="8306"/>
      </w:tabs>
      <w:snapToGrid w:val="0"/>
      <w:jc w:val="center"/>
    </w:pPr>
    <w:rPr>
      <w:sz w:val="18"/>
      <w:szCs w:val="18"/>
    </w:rPr>
  </w:style>
  <w:style w:type="character" w:customStyle="1" w:styleId="ae">
    <w:name w:val="页眉字符"/>
    <w:basedOn w:val="a0"/>
    <w:link w:val="ad"/>
    <w:uiPriority w:val="99"/>
    <w:rsid w:val="00E46FDD"/>
    <w:rPr>
      <w:sz w:val="18"/>
      <w:szCs w:val="18"/>
    </w:rPr>
  </w:style>
  <w:style w:type="paragraph" w:styleId="af">
    <w:name w:val="footer"/>
    <w:basedOn w:val="a"/>
    <w:link w:val="af0"/>
    <w:uiPriority w:val="99"/>
    <w:unhideWhenUsed/>
    <w:rsid w:val="00E46FDD"/>
    <w:pPr>
      <w:tabs>
        <w:tab w:val="center" w:pos="4153"/>
        <w:tab w:val="right" w:pos="8306"/>
      </w:tabs>
      <w:snapToGrid w:val="0"/>
      <w:jc w:val="left"/>
    </w:pPr>
    <w:rPr>
      <w:sz w:val="18"/>
      <w:szCs w:val="18"/>
    </w:rPr>
  </w:style>
  <w:style w:type="character" w:customStyle="1" w:styleId="af0">
    <w:name w:val="页脚字符"/>
    <w:basedOn w:val="a0"/>
    <w:link w:val="af"/>
    <w:uiPriority w:val="99"/>
    <w:rsid w:val="00E46FDD"/>
    <w:rPr>
      <w:sz w:val="18"/>
      <w:szCs w:val="18"/>
    </w:rPr>
  </w:style>
  <w:style w:type="table" w:styleId="-1">
    <w:name w:val="Light Shading Accent 1"/>
    <w:basedOn w:val="a1"/>
    <w:uiPriority w:val="60"/>
    <w:rsid w:val="00E46FDD"/>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f1">
    <w:name w:val="No Spacing"/>
    <w:link w:val="af2"/>
    <w:qFormat/>
    <w:rsid w:val="00751419"/>
    <w:rPr>
      <w:rFonts w:ascii="PMingLiU" w:hAnsi="PMingLiU"/>
      <w:kern w:val="0"/>
      <w:sz w:val="22"/>
      <w:szCs w:val="22"/>
    </w:rPr>
  </w:style>
  <w:style w:type="character" w:customStyle="1" w:styleId="af2">
    <w:name w:val="无间距字符"/>
    <w:basedOn w:val="a0"/>
    <w:link w:val="af1"/>
    <w:rsid w:val="00751419"/>
    <w:rPr>
      <w:rFonts w:ascii="PMingLiU" w:hAnsi="PMingLiU"/>
      <w:kern w:val="0"/>
      <w:sz w:val="22"/>
      <w:szCs w:val="22"/>
    </w:rPr>
  </w:style>
  <w:style w:type="paragraph" w:styleId="TOC">
    <w:name w:val="TOC Heading"/>
    <w:basedOn w:val="1"/>
    <w:next w:val="a"/>
    <w:uiPriority w:val="39"/>
    <w:unhideWhenUsed/>
    <w:qFormat/>
    <w:rsid w:val="00A30AC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A30AC3"/>
    <w:pPr>
      <w:spacing w:before="120"/>
      <w:jc w:val="left"/>
    </w:pPr>
    <w:rPr>
      <w:b/>
      <w:sz w:val="22"/>
      <w:szCs w:val="22"/>
    </w:rPr>
  </w:style>
  <w:style w:type="paragraph" w:styleId="21">
    <w:name w:val="toc 2"/>
    <w:basedOn w:val="a"/>
    <w:next w:val="a"/>
    <w:autoRedefine/>
    <w:uiPriority w:val="39"/>
    <w:unhideWhenUsed/>
    <w:rsid w:val="00A30AC3"/>
    <w:pPr>
      <w:ind w:left="240"/>
      <w:jc w:val="left"/>
    </w:pPr>
    <w:rPr>
      <w:i/>
      <w:sz w:val="22"/>
      <w:szCs w:val="22"/>
    </w:rPr>
  </w:style>
  <w:style w:type="paragraph" w:styleId="31">
    <w:name w:val="toc 3"/>
    <w:basedOn w:val="a"/>
    <w:next w:val="a"/>
    <w:autoRedefine/>
    <w:uiPriority w:val="39"/>
    <w:unhideWhenUsed/>
    <w:rsid w:val="00A30AC3"/>
    <w:pPr>
      <w:ind w:left="480"/>
      <w:jc w:val="left"/>
    </w:pPr>
    <w:rPr>
      <w:sz w:val="22"/>
      <w:szCs w:val="22"/>
    </w:rPr>
  </w:style>
  <w:style w:type="paragraph" w:styleId="4">
    <w:name w:val="toc 4"/>
    <w:basedOn w:val="a"/>
    <w:next w:val="a"/>
    <w:autoRedefine/>
    <w:uiPriority w:val="39"/>
    <w:unhideWhenUsed/>
    <w:rsid w:val="00A30AC3"/>
    <w:pPr>
      <w:ind w:left="720"/>
      <w:jc w:val="left"/>
    </w:pPr>
    <w:rPr>
      <w:sz w:val="20"/>
      <w:szCs w:val="20"/>
    </w:rPr>
  </w:style>
  <w:style w:type="paragraph" w:styleId="5">
    <w:name w:val="toc 5"/>
    <w:basedOn w:val="a"/>
    <w:next w:val="a"/>
    <w:autoRedefine/>
    <w:uiPriority w:val="39"/>
    <w:unhideWhenUsed/>
    <w:rsid w:val="00A30AC3"/>
    <w:pPr>
      <w:ind w:left="960"/>
      <w:jc w:val="left"/>
    </w:pPr>
    <w:rPr>
      <w:sz w:val="20"/>
      <w:szCs w:val="20"/>
    </w:rPr>
  </w:style>
  <w:style w:type="paragraph" w:styleId="6">
    <w:name w:val="toc 6"/>
    <w:basedOn w:val="a"/>
    <w:next w:val="a"/>
    <w:autoRedefine/>
    <w:uiPriority w:val="39"/>
    <w:unhideWhenUsed/>
    <w:rsid w:val="00A30AC3"/>
    <w:pPr>
      <w:ind w:left="1200"/>
      <w:jc w:val="left"/>
    </w:pPr>
    <w:rPr>
      <w:sz w:val="20"/>
      <w:szCs w:val="20"/>
    </w:rPr>
  </w:style>
  <w:style w:type="paragraph" w:styleId="7">
    <w:name w:val="toc 7"/>
    <w:basedOn w:val="a"/>
    <w:next w:val="a"/>
    <w:autoRedefine/>
    <w:uiPriority w:val="39"/>
    <w:unhideWhenUsed/>
    <w:rsid w:val="00A30AC3"/>
    <w:pPr>
      <w:ind w:left="1440"/>
      <w:jc w:val="left"/>
    </w:pPr>
    <w:rPr>
      <w:sz w:val="20"/>
      <w:szCs w:val="20"/>
    </w:rPr>
  </w:style>
  <w:style w:type="paragraph" w:styleId="8">
    <w:name w:val="toc 8"/>
    <w:basedOn w:val="a"/>
    <w:next w:val="a"/>
    <w:autoRedefine/>
    <w:uiPriority w:val="39"/>
    <w:unhideWhenUsed/>
    <w:rsid w:val="00A30AC3"/>
    <w:pPr>
      <w:ind w:left="1680"/>
      <w:jc w:val="left"/>
    </w:pPr>
    <w:rPr>
      <w:sz w:val="20"/>
      <w:szCs w:val="20"/>
    </w:rPr>
  </w:style>
  <w:style w:type="paragraph" w:styleId="9">
    <w:name w:val="toc 9"/>
    <w:basedOn w:val="a"/>
    <w:next w:val="a"/>
    <w:autoRedefine/>
    <w:uiPriority w:val="39"/>
    <w:unhideWhenUsed/>
    <w:rsid w:val="00A30AC3"/>
    <w:pPr>
      <w:ind w:left="1920"/>
      <w:jc w:val="left"/>
    </w:pPr>
    <w:rPr>
      <w:sz w:val="20"/>
      <w:szCs w:val="20"/>
    </w:rPr>
  </w:style>
  <w:style w:type="character" w:customStyle="1" w:styleId="30">
    <w:name w:val="标题 3字符"/>
    <w:basedOn w:val="a0"/>
    <w:link w:val="3"/>
    <w:uiPriority w:val="9"/>
    <w:rsid w:val="00687215"/>
    <w:rPr>
      <w:b/>
      <w:bCs/>
      <w:sz w:val="32"/>
      <w:szCs w:val="32"/>
    </w:rPr>
  </w:style>
  <w:style w:type="character" w:styleId="HTML">
    <w:name w:val="HTML Code"/>
    <w:basedOn w:val="a0"/>
    <w:uiPriority w:val="99"/>
    <w:semiHidden/>
    <w:unhideWhenUsed/>
    <w:rsid w:val="00FC36F5"/>
    <w:rPr>
      <w:rFonts w:ascii="Courier" w:eastAsiaTheme="minorEastAsia" w:hAnsi="Courier" w:cs="Courier"/>
      <w:sz w:val="20"/>
      <w:szCs w:val="20"/>
    </w:rPr>
  </w:style>
  <w:style w:type="paragraph" w:styleId="HTML0">
    <w:name w:val="HTML Preformatted"/>
    <w:basedOn w:val="a"/>
    <w:link w:val="HTML1"/>
    <w:uiPriority w:val="99"/>
    <w:unhideWhenUsed/>
    <w:rsid w:val="005F237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1">
    <w:name w:val="HTML  预设格式字符"/>
    <w:basedOn w:val="a0"/>
    <w:link w:val="HTML0"/>
    <w:uiPriority w:val="99"/>
    <w:rsid w:val="005F2371"/>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040670">
      <w:bodyDiv w:val="1"/>
      <w:marLeft w:val="0"/>
      <w:marRight w:val="0"/>
      <w:marTop w:val="0"/>
      <w:marBottom w:val="0"/>
      <w:divBdr>
        <w:top w:val="none" w:sz="0" w:space="0" w:color="auto"/>
        <w:left w:val="none" w:sz="0" w:space="0" w:color="auto"/>
        <w:bottom w:val="none" w:sz="0" w:space="0" w:color="auto"/>
        <w:right w:val="none" w:sz="0" w:space="0" w:color="auto"/>
      </w:divBdr>
      <w:divsChild>
        <w:div w:id="1098066234">
          <w:marLeft w:val="0"/>
          <w:marRight w:val="0"/>
          <w:marTop w:val="0"/>
          <w:marBottom w:val="0"/>
          <w:divBdr>
            <w:top w:val="none" w:sz="0" w:space="0" w:color="auto"/>
            <w:left w:val="none" w:sz="0" w:space="0" w:color="auto"/>
            <w:bottom w:val="none" w:sz="0" w:space="0" w:color="auto"/>
            <w:right w:val="none" w:sz="0" w:space="0" w:color="auto"/>
          </w:divBdr>
        </w:div>
      </w:divsChild>
    </w:div>
    <w:div w:id="489054641">
      <w:bodyDiv w:val="1"/>
      <w:marLeft w:val="0"/>
      <w:marRight w:val="0"/>
      <w:marTop w:val="0"/>
      <w:marBottom w:val="0"/>
      <w:divBdr>
        <w:top w:val="none" w:sz="0" w:space="0" w:color="auto"/>
        <w:left w:val="none" w:sz="0" w:space="0" w:color="auto"/>
        <w:bottom w:val="none" w:sz="0" w:space="0" w:color="auto"/>
        <w:right w:val="none" w:sz="0" w:space="0" w:color="auto"/>
      </w:divBdr>
    </w:div>
    <w:div w:id="873737058">
      <w:bodyDiv w:val="1"/>
      <w:marLeft w:val="0"/>
      <w:marRight w:val="0"/>
      <w:marTop w:val="0"/>
      <w:marBottom w:val="0"/>
      <w:divBdr>
        <w:top w:val="none" w:sz="0" w:space="0" w:color="auto"/>
        <w:left w:val="none" w:sz="0" w:space="0" w:color="auto"/>
        <w:bottom w:val="none" w:sz="0" w:space="0" w:color="auto"/>
        <w:right w:val="none" w:sz="0" w:space="0" w:color="auto"/>
      </w:divBdr>
    </w:div>
    <w:div w:id="1228373477">
      <w:bodyDiv w:val="1"/>
      <w:marLeft w:val="0"/>
      <w:marRight w:val="0"/>
      <w:marTop w:val="0"/>
      <w:marBottom w:val="0"/>
      <w:divBdr>
        <w:top w:val="none" w:sz="0" w:space="0" w:color="auto"/>
        <w:left w:val="none" w:sz="0" w:space="0" w:color="auto"/>
        <w:bottom w:val="none" w:sz="0" w:space="0" w:color="auto"/>
        <w:right w:val="none" w:sz="0" w:space="0" w:color="auto"/>
      </w:divBdr>
    </w:div>
    <w:div w:id="1412775084">
      <w:bodyDiv w:val="1"/>
      <w:marLeft w:val="0"/>
      <w:marRight w:val="0"/>
      <w:marTop w:val="0"/>
      <w:marBottom w:val="0"/>
      <w:divBdr>
        <w:top w:val="none" w:sz="0" w:space="0" w:color="auto"/>
        <w:left w:val="none" w:sz="0" w:space="0" w:color="auto"/>
        <w:bottom w:val="none" w:sz="0" w:space="0" w:color="auto"/>
        <w:right w:val="none" w:sz="0" w:space="0" w:color="auto"/>
      </w:divBdr>
    </w:div>
    <w:div w:id="1580365140">
      <w:bodyDiv w:val="1"/>
      <w:marLeft w:val="0"/>
      <w:marRight w:val="0"/>
      <w:marTop w:val="0"/>
      <w:marBottom w:val="0"/>
      <w:divBdr>
        <w:top w:val="none" w:sz="0" w:space="0" w:color="auto"/>
        <w:left w:val="none" w:sz="0" w:space="0" w:color="auto"/>
        <w:bottom w:val="none" w:sz="0" w:space="0" w:color="auto"/>
        <w:right w:val="none" w:sz="0" w:space="0" w:color="auto"/>
      </w:divBdr>
    </w:div>
    <w:div w:id="1858737343">
      <w:bodyDiv w:val="1"/>
      <w:marLeft w:val="0"/>
      <w:marRight w:val="0"/>
      <w:marTop w:val="0"/>
      <w:marBottom w:val="0"/>
      <w:divBdr>
        <w:top w:val="none" w:sz="0" w:space="0" w:color="auto"/>
        <w:left w:val="none" w:sz="0" w:space="0" w:color="auto"/>
        <w:bottom w:val="none" w:sz="0" w:space="0" w:color="auto"/>
        <w:right w:val="none" w:sz="0" w:space="0" w:color="auto"/>
      </w:divBdr>
    </w:div>
    <w:div w:id="19313494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developer.apple.com/documentation/Cocoa/Conceptual/CodingGuidelines/CodingGuidelines.html" TargetMode="External"/><Relationship Id="rId13" Type="http://schemas.openxmlformats.org/officeDocument/2006/relationships/hyperlink" Target="http://developer.apple.com/documentation/Cocoa/Conceptual/CodingGuidelines/Articles/NamingMethods.html" TargetMode="External"/><Relationship Id="rId14" Type="http://schemas.openxmlformats.org/officeDocument/2006/relationships/hyperlink" Target="http://developer.apple.com/documentation/Cocoa/Conceptual/ObjectiveC/Articles/chapter_2_section_3.html" TargetMode="External"/><Relationship Id="rId15" Type="http://schemas.openxmlformats.org/officeDocument/2006/relationships/hyperlink" Target="http://www.cnblogs.com/iyuanxiaojun/p/4465850.html"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developer.apple.com/library/mac/documentation/Cocoa/Conceptual/CodingGuidelines/CodingGuidelines.pdf" TargetMode="External"/><Relationship Id="rId10" Type="http://schemas.openxmlformats.org/officeDocument/2006/relationships/hyperlink" Target="https://developer.apple.com/library/mac/documentation/Cocoa/Conceptual/ProgrammingWithObjectiveC/ProgrammingWithObjectiveC.pdf"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7FE552-9164-2246-938D-6CB661219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38</Pages>
  <Words>3861</Words>
  <Characters>22013</Characters>
  <Application>Microsoft Macintosh Word</Application>
  <DocSecurity>8</DocSecurity>
  <Lines>183</Lines>
  <Paragraphs>51</Paragraphs>
  <ScaleCrop>false</ScaleCrop>
  <Company>Hang Zhou Nanhu Technology Co., LTD</Company>
  <LinksUpToDate>false</LinksUpToDate>
  <CharactersWithSpaces>25823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 hu</dc:creator>
  <cp:keywords/>
  <dc:description/>
  <cp:lastModifiedBy>jiaju hu</cp:lastModifiedBy>
  <cp:revision>477</cp:revision>
  <dcterms:created xsi:type="dcterms:W3CDTF">2015-07-31T10:15:00Z</dcterms:created>
  <dcterms:modified xsi:type="dcterms:W3CDTF">2015-08-06T01:07:00Z</dcterms:modified>
</cp:coreProperties>
</file>